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8"/>
        <w:gridCol w:w="33"/>
        <w:gridCol w:w="27"/>
        <w:gridCol w:w="6841"/>
        <w:gridCol w:w="1140"/>
        <w:gridCol w:w="37"/>
        <w:gridCol w:w="1104"/>
      </w:tblGrid>
      <w:tr w:rsidR="00DF198B" w:rsidRPr="000738EA" w14:paraId="33DB5E19" w14:textId="77777777" w:rsidTr="0556FD70">
        <w:trPr>
          <w:trHeight w:val="383"/>
        </w:trPr>
        <w:tc>
          <w:tcPr>
            <w:tcW w:w="10260" w:type="dxa"/>
            <w:gridSpan w:val="7"/>
          </w:tcPr>
          <w:p w14:paraId="6F54580B" w14:textId="08F3B867" w:rsidR="00703AE6" w:rsidRDefault="00A80158" w:rsidP="00703AE6">
            <w:pPr>
              <w:jc w:val="center"/>
              <w:rPr>
                <w:sz w:val="36"/>
                <w:szCs w:val="36"/>
              </w:rPr>
            </w:pPr>
            <w:r>
              <w:rPr>
                <w:noProof/>
              </w:rPr>
              <w:drawing>
                <wp:inline distT="0" distB="0" distL="0" distR="0" wp14:anchorId="0E1D94C4" wp14:editId="461E06B2">
                  <wp:extent cx="3945255" cy="1905000"/>
                  <wp:effectExtent l="0" t="0" r="0" b="0"/>
                  <wp:docPr id="10" name="Picture 10" descr="WELCOME: UKM F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COME: UKM FT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255" cy="1905000"/>
                          </a:xfrm>
                          <a:prstGeom prst="rect">
                            <a:avLst/>
                          </a:prstGeom>
                          <a:noFill/>
                          <a:ln>
                            <a:noFill/>
                          </a:ln>
                        </pic:spPr>
                      </pic:pic>
                    </a:graphicData>
                  </a:graphic>
                </wp:inline>
              </w:drawing>
            </w:r>
          </w:p>
          <w:p w14:paraId="72C5D610" w14:textId="77777777" w:rsidR="00703AE6" w:rsidRDefault="00703AE6">
            <w:pPr>
              <w:rPr>
                <w:sz w:val="36"/>
                <w:szCs w:val="36"/>
              </w:rPr>
            </w:pPr>
          </w:p>
          <w:p w14:paraId="3AD260E1" w14:textId="2AB2248A" w:rsidR="00703AE6" w:rsidRPr="000738EA" w:rsidRDefault="00703AE6">
            <w:pPr>
              <w:rPr>
                <w:sz w:val="36"/>
                <w:szCs w:val="36"/>
              </w:rPr>
            </w:pPr>
          </w:p>
        </w:tc>
      </w:tr>
      <w:tr w:rsidR="00DF198B" w:rsidRPr="000738EA" w14:paraId="6253EF97" w14:textId="77777777" w:rsidTr="0556FD70">
        <w:trPr>
          <w:trHeight w:val="378"/>
        </w:trPr>
        <w:tc>
          <w:tcPr>
            <w:tcW w:w="1138" w:type="dxa"/>
            <w:gridSpan w:val="3"/>
            <w:tcBorders>
              <w:right w:val="single" w:sz="18" w:space="0" w:color="476166" w:themeColor="accent1"/>
            </w:tcBorders>
          </w:tcPr>
          <w:p w14:paraId="01B5AE11" w14:textId="77777777" w:rsidR="00DF198B" w:rsidRPr="000738EA" w:rsidRDefault="00DF198B">
            <w:pPr>
              <w:rPr>
                <w:sz w:val="36"/>
                <w:szCs w:val="36"/>
              </w:rPr>
            </w:pPr>
          </w:p>
        </w:tc>
        <w:tc>
          <w:tcPr>
            <w:tcW w:w="7981" w:type="dxa"/>
            <w:gridSpan w:val="2"/>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31E37281" w14:textId="6BA22A5C" w:rsidR="00DF198B" w:rsidRPr="000738EA" w:rsidRDefault="00703AE6" w:rsidP="00874FE7">
            <w:pPr>
              <w:pStyle w:val="Heading1"/>
              <w:rPr>
                <w:sz w:val="36"/>
                <w:szCs w:val="36"/>
              </w:rPr>
            </w:pPr>
            <w:r>
              <w:rPr>
                <w:sz w:val="36"/>
                <w:szCs w:val="36"/>
              </w:rPr>
              <w:t>GROUP [</w:t>
            </w:r>
            <w:r w:rsidR="004C7B5C">
              <w:rPr>
                <w:sz w:val="36"/>
                <w:szCs w:val="36"/>
              </w:rPr>
              <w:t xml:space="preserve"> </w:t>
            </w:r>
            <w:proofErr w:type="gramStart"/>
            <w:r w:rsidR="004C7B5C" w:rsidRPr="004C7B5C">
              <w:rPr>
                <w:sz w:val="36"/>
                <w:szCs w:val="36"/>
              </w:rPr>
              <w:t xml:space="preserve">17 </w:t>
            </w:r>
            <w:r>
              <w:rPr>
                <w:sz w:val="36"/>
                <w:szCs w:val="36"/>
              </w:rPr>
              <w:t>]</w:t>
            </w:r>
            <w:proofErr w:type="gramEnd"/>
          </w:p>
        </w:tc>
        <w:tc>
          <w:tcPr>
            <w:tcW w:w="1141" w:type="dxa"/>
            <w:gridSpan w:val="2"/>
            <w:tcBorders>
              <w:left w:val="single" w:sz="18" w:space="0" w:color="476166" w:themeColor="accent1"/>
            </w:tcBorders>
          </w:tcPr>
          <w:p w14:paraId="7DAC9EC5" w14:textId="77777777" w:rsidR="00DF198B" w:rsidRPr="000738EA" w:rsidRDefault="00DF198B">
            <w:pPr>
              <w:rPr>
                <w:sz w:val="36"/>
                <w:szCs w:val="36"/>
              </w:rPr>
            </w:pPr>
          </w:p>
        </w:tc>
      </w:tr>
      <w:tr w:rsidR="00DF198B" w:rsidRPr="000738EA" w14:paraId="567795C1" w14:textId="77777777" w:rsidTr="0556FD70">
        <w:trPr>
          <w:trHeight w:val="650"/>
        </w:trPr>
        <w:tc>
          <w:tcPr>
            <w:tcW w:w="1111" w:type="dxa"/>
            <w:gridSpan w:val="2"/>
          </w:tcPr>
          <w:p w14:paraId="491B4FCB" w14:textId="77777777" w:rsidR="00DF198B" w:rsidRPr="000738EA" w:rsidRDefault="00DF198B">
            <w:pPr>
              <w:rPr>
                <w:sz w:val="36"/>
                <w:szCs w:val="36"/>
              </w:rPr>
            </w:pPr>
          </w:p>
        </w:tc>
        <w:tc>
          <w:tcPr>
            <w:tcW w:w="8045" w:type="dxa"/>
            <w:gridSpan w:val="4"/>
          </w:tcPr>
          <w:p w14:paraId="37D0F3B7" w14:textId="737A1B3D" w:rsidR="00DF198B" w:rsidRPr="000738EA" w:rsidRDefault="00DF198B">
            <w:pPr>
              <w:rPr>
                <w:sz w:val="36"/>
                <w:szCs w:val="36"/>
              </w:rPr>
            </w:pPr>
          </w:p>
        </w:tc>
        <w:tc>
          <w:tcPr>
            <w:tcW w:w="1104" w:type="dxa"/>
          </w:tcPr>
          <w:p w14:paraId="66228C91" w14:textId="77777777" w:rsidR="00DF198B" w:rsidRPr="000738EA" w:rsidRDefault="00DF198B">
            <w:pPr>
              <w:rPr>
                <w:sz w:val="36"/>
                <w:szCs w:val="36"/>
              </w:rPr>
            </w:pPr>
          </w:p>
        </w:tc>
      </w:tr>
      <w:tr w:rsidR="00DF198B" w:rsidRPr="000738EA" w14:paraId="56DE64DA" w14:textId="77777777" w:rsidTr="0556FD70">
        <w:trPr>
          <w:trHeight w:val="328"/>
        </w:trPr>
        <w:tc>
          <w:tcPr>
            <w:tcW w:w="1078" w:type="dxa"/>
          </w:tcPr>
          <w:p w14:paraId="44B8E95A" w14:textId="77777777" w:rsidR="00DF198B" w:rsidRPr="000738EA" w:rsidRDefault="00DF198B">
            <w:pPr>
              <w:rPr>
                <w:sz w:val="36"/>
                <w:szCs w:val="36"/>
              </w:rPr>
            </w:pPr>
          </w:p>
        </w:tc>
        <w:tc>
          <w:tcPr>
            <w:tcW w:w="6901" w:type="dxa"/>
            <w:gridSpan w:val="3"/>
            <w:shd w:val="clear" w:color="auto" w:fill="FFFFFF" w:themeFill="background1"/>
          </w:tcPr>
          <w:p w14:paraId="04DCEC2E" w14:textId="5D2371EC" w:rsidR="00DF198B" w:rsidRPr="000738EA" w:rsidRDefault="00DF198B" w:rsidP="00352049">
            <w:pPr>
              <w:rPr>
                <w:rFonts w:ascii="Georgia" w:hAnsi="Georgia"/>
                <w:sz w:val="36"/>
                <w:szCs w:val="36"/>
              </w:rPr>
            </w:pPr>
          </w:p>
        </w:tc>
        <w:tc>
          <w:tcPr>
            <w:tcW w:w="2281" w:type="dxa"/>
            <w:gridSpan w:val="3"/>
          </w:tcPr>
          <w:p w14:paraId="2A5D42F4" w14:textId="77777777" w:rsidR="00DF198B" w:rsidRPr="000738EA" w:rsidRDefault="00DF198B">
            <w:pPr>
              <w:rPr>
                <w:sz w:val="36"/>
                <w:szCs w:val="36"/>
              </w:rPr>
            </w:pPr>
          </w:p>
        </w:tc>
      </w:tr>
      <w:tr w:rsidR="00DF198B" w:rsidRPr="000738EA" w14:paraId="7C5608F5" w14:textId="77777777" w:rsidTr="0556FD70">
        <w:trPr>
          <w:trHeight w:val="516"/>
        </w:trPr>
        <w:tc>
          <w:tcPr>
            <w:tcW w:w="1078" w:type="dxa"/>
          </w:tcPr>
          <w:p w14:paraId="2CCFF3B6" w14:textId="082F333D" w:rsidR="00703AE6" w:rsidRPr="000738EA" w:rsidRDefault="00703AE6" w:rsidP="00352049">
            <w:pPr>
              <w:rPr>
                <w:sz w:val="36"/>
                <w:szCs w:val="36"/>
              </w:rPr>
            </w:pPr>
          </w:p>
        </w:tc>
        <w:tc>
          <w:tcPr>
            <w:tcW w:w="6901" w:type="dxa"/>
            <w:gridSpan w:val="3"/>
            <w:shd w:val="clear" w:color="auto" w:fill="FFFFFF" w:themeFill="background1"/>
          </w:tcPr>
          <w:p w14:paraId="15C701FC" w14:textId="09268671" w:rsidR="005403AB" w:rsidRDefault="00352049" w:rsidP="00352049">
            <w:pPr>
              <w:pStyle w:val="Heading2"/>
              <w:jc w:val="left"/>
              <w:rPr>
                <w:sz w:val="28"/>
                <w:szCs w:val="28"/>
              </w:rPr>
            </w:pPr>
            <w:r>
              <w:rPr>
                <w:sz w:val="28"/>
                <w:szCs w:val="28"/>
              </w:rPr>
              <w:t>Team member:</w:t>
            </w:r>
          </w:p>
          <w:p w14:paraId="73523167" w14:textId="77777777" w:rsidR="00352049" w:rsidRPr="00352049" w:rsidRDefault="00352049" w:rsidP="00352049"/>
          <w:tbl>
            <w:tblPr>
              <w:tblStyle w:val="TableGrid"/>
              <w:tblW w:w="0" w:type="auto"/>
              <w:tblLayout w:type="fixed"/>
              <w:tblLook w:val="04A0" w:firstRow="1" w:lastRow="0" w:firstColumn="1" w:lastColumn="0" w:noHBand="0" w:noVBand="1"/>
            </w:tblPr>
            <w:tblGrid>
              <w:gridCol w:w="3413"/>
              <w:gridCol w:w="3330"/>
            </w:tblGrid>
            <w:tr w:rsidR="005403AB" w14:paraId="6A2E9EAF" w14:textId="77777777" w:rsidTr="0556FD70">
              <w:tc>
                <w:tcPr>
                  <w:tcW w:w="3413" w:type="dxa"/>
                </w:tcPr>
                <w:p w14:paraId="4D8AD226" w14:textId="4732D033" w:rsidR="005403AB" w:rsidRDefault="005403AB" w:rsidP="00BB2A98">
                  <w:pPr>
                    <w:pStyle w:val="Heading2"/>
                    <w:spacing w:line="276" w:lineRule="auto"/>
                    <w:rPr>
                      <w:sz w:val="28"/>
                      <w:szCs w:val="28"/>
                    </w:rPr>
                  </w:pPr>
                  <w:r>
                    <w:rPr>
                      <w:sz w:val="28"/>
                      <w:szCs w:val="28"/>
                    </w:rPr>
                    <w:t>Matric number</w:t>
                  </w:r>
                </w:p>
              </w:tc>
              <w:tc>
                <w:tcPr>
                  <w:tcW w:w="3330" w:type="dxa"/>
                </w:tcPr>
                <w:p w14:paraId="61ACEA06" w14:textId="1866C335" w:rsidR="005403AB" w:rsidRDefault="005403AB" w:rsidP="00BB2A98">
                  <w:pPr>
                    <w:pStyle w:val="Heading2"/>
                    <w:spacing w:line="276" w:lineRule="auto"/>
                    <w:rPr>
                      <w:sz w:val="28"/>
                      <w:szCs w:val="28"/>
                    </w:rPr>
                  </w:pPr>
                  <w:r>
                    <w:rPr>
                      <w:sz w:val="28"/>
                      <w:szCs w:val="28"/>
                    </w:rPr>
                    <w:t>Name</w:t>
                  </w:r>
                </w:p>
              </w:tc>
            </w:tr>
            <w:tr w:rsidR="005403AB" w14:paraId="640F1F85" w14:textId="77777777" w:rsidTr="0556FD70">
              <w:tc>
                <w:tcPr>
                  <w:tcW w:w="3413" w:type="dxa"/>
                </w:tcPr>
                <w:p w14:paraId="198A86FA" w14:textId="2A94753B" w:rsidR="005403AB" w:rsidRDefault="005403AB" w:rsidP="00BB2A98">
                  <w:pPr>
                    <w:pStyle w:val="Heading2"/>
                    <w:spacing w:line="276" w:lineRule="auto"/>
                    <w:rPr>
                      <w:sz w:val="28"/>
                      <w:szCs w:val="28"/>
                    </w:rPr>
                  </w:pPr>
                  <w:r w:rsidRPr="00604618">
                    <w:rPr>
                      <w:sz w:val="28"/>
                      <w:szCs w:val="28"/>
                    </w:rPr>
                    <w:t>A</w:t>
                  </w:r>
                  <w:r>
                    <w:rPr>
                      <w:sz w:val="28"/>
                      <w:szCs w:val="28"/>
                    </w:rPr>
                    <w:t>197547</w:t>
                  </w:r>
                </w:p>
              </w:tc>
              <w:tc>
                <w:tcPr>
                  <w:tcW w:w="3330" w:type="dxa"/>
                </w:tcPr>
                <w:p w14:paraId="7268F1C5" w14:textId="781E8941" w:rsidR="005403AB" w:rsidRDefault="005403AB" w:rsidP="00BB2A98">
                  <w:pPr>
                    <w:pStyle w:val="Heading2"/>
                    <w:spacing w:line="276" w:lineRule="auto"/>
                    <w:rPr>
                      <w:sz w:val="28"/>
                      <w:szCs w:val="28"/>
                    </w:rPr>
                  </w:pPr>
                  <w:r>
                    <w:rPr>
                      <w:sz w:val="28"/>
                      <w:szCs w:val="28"/>
                    </w:rPr>
                    <w:t>Wu yuntian</w:t>
                  </w:r>
                  <w:r w:rsidRPr="00604618">
                    <w:rPr>
                      <w:sz w:val="28"/>
                      <w:szCs w:val="28"/>
                    </w:rPr>
                    <w:t xml:space="preserve"> </w:t>
                  </w:r>
                  <w:r>
                    <w:rPr>
                      <w:sz w:val="28"/>
                      <w:szCs w:val="28"/>
                    </w:rPr>
                    <w:t xml:space="preserve"> </w:t>
                  </w:r>
                </w:p>
              </w:tc>
            </w:tr>
            <w:tr w:rsidR="005403AB" w14:paraId="7C1ACAEB" w14:textId="77777777" w:rsidTr="0556FD70">
              <w:tc>
                <w:tcPr>
                  <w:tcW w:w="3413" w:type="dxa"/>
                </w:tcPr>
                <w:p w14:paraId="333919C4" w14:textId="6FBD00EB" w:rsidR="005403AB" w:rsidRDefault="005403AB" w:rsidP="00BB2A98">
                  <w:pPr>
                    <w:pStyle w:val="Heading2"/>
                    <w:spacing w:line="276" w:lineRule="auto"/>
                    <w:rPr>
                      <w:sz w:val="28"/>
                      <w:szCs w:val="28"/>
                    </w:rPr>
                  </w:pPr>
                  <w:r w:rsidRPr="2AB12ADA">
                    <w:rPr>
                      <w:sz w:val="28"/>
                      <w:szCs w:val="28"/>
                    </w:rPr>
                    <w:t>A191629</w:t>
                  </w:r>
                </w:p>
              </w:tc>
              <w:tc>
                <w:tcPr>
                  <w:tcW w:w="3330" w:type="dxa"/>
                </w:tcPr>
                <w:p w14:paraId="309E55FC" w14:textId="7E617443" w:rsidR="005403AB" w:rsidRDefault="005403AB" w:rsidP="00BB2A98">
                  <w:pPr>
                    <w:pStyle w:val="Heading2"/>
                    <w:spacing w:line="276" w:lineRule="auto"/>
                    <w:rPr>
                      <w:sz w:val="28"/>
                      <w:szCs w:val="28"/>
                    </w:rPr>
                  </w:pPr>
                  <w:r w:rsidRPr="2AB12ADA">
                    <w:rPr>
                      <w:sz w:val="28"/>
                      <w:szCs w:val="28"/>
                    </w:rPr>
                    <w:t>WANG ZEDONG</w:t>
                  </w:r>
                </w:p>
              </w:tc>
            </w:tr>
            <w:tr w:rsidR="005403AB" w14:paraId="2D8CFB7A" w14:textId="77777777" w:rsidTr="0556FD70">
              <w:tc>
                <w:tcPr>
                  <w:tcW w:w="3413" w:type="dxa"/>
                </w:tcPr>
                <w:p w14:paraId="2AE78F4F" w14:textId="42D617ED" w:rsidR="005403AB" w:rsidRDefault="5FDC16A5" w:rsidP="00BB2A98">
                  <w:pPr>
                    <w:pStyle w:val="Heading2"/>
                    <w:spacing w:line="276" w:lineRule="auto"/>
                    <w:rPr>
                      <w:sz w:val="28"/>
                      <w:szCs w:val="28"/>
                    </w:rPr>
                  </w:pPr>
                  <w:r w:rsidRPr="5FDC16A5">
                    <w:rPr>
                      <w:sz w:val="28"/>
                      <w:szCs w:val="28"/>
                    </w:rPr>
                    <w:t>A184982</w:t>
                  </w:r>
                </w:p>
              </w:tc>
              <w:tc>
                <w:tcPr>
                  <w:tcW w:w="3330" w:type="dxa"/>
                </w:tcPr>
                <w:p w14:paraId="10719FF2" w14:textId="0CA0F7DB" w:rsidR="005403AB" w:rsidRDefault="5FDC16A5" w:rsidP="00BB2A98">
                  <w:pPr>
                    <w:pStyle w:val="Heading2"/>
                    <w:spacing w:line="276" w:lineRule="auto"/>
                    <w:rPr>
                      <w:sz w:val="28"/>
                      <w:szCs w:val="28"/>
                    </w:rPr>
                  </w:pPr>
                  <w:r w:rsidRPr="5FDC16A5">
                    <w:rPr>
                      <w:sz w:val="28"/>
                      <w:szCs w:val="28"/>
                    </w:rPr>
                    <w:t>ZHAO YANHAO</w:t>
                  </w:r>
                </w:p>
              </w:tc>
            </w:tr>
            <w:tr w:rsidR="005403AB" w14:paraId="79E66982" w14:textId="77777777" w:rsidTr="0556FD70">
              <w:tc>
                <w:tcPr>
                  <w:tcW w:w="3413" w:type="dxa"/>
                </w:tcPr>
                <w:p w14:paraId="149833A4" w14:textId="38E05610" w:rsidR="005403AB" w:rsidRDefault="45FD3A39" w:rsidP="00BB2A98">
                  <w:pPr>
                    <w:pStyle w:val="Heading2"/>
                    <w:spacing w:line="276" w:lineRule="auto"/>
                    <w:rPr>
                      <w:sz w:val="28"/>
                      <w:szCs w:val="28"/>
                    </w:rPr>
                  </w:pPr>
                  <w:r w:rsidRPr="0556FD70">
                    <w:rPr>
                      <w:sz w:val="28"/>
                      <w:szCs w:val="28"/>
                    </w:rPr>
                    <w:t>A 206300</w:t>
                  </w:r>
                </w:p>
              </w:tc>
              <w:tc>
                <w:tcPr>
                  <w:tcW w:w="3330" w:type="dxa"/>
                </w:tcPr>
                <w:p w14:paraId="2E01D686" w14:textId="181DA15B" w:rsidR="005403AB" w:rsidRDefault="45FD3A39" w:rsidP="00BB2A98">
                  <w:pPr>
                    <w:pStyle w:val="Heading2"/>
                    <w:spacing w:line="276" w:lineRule="auto"/>
                    <w:rPr>
                      <w:sz w:val="28"/>
                      <w:szCs w:val="28"/>
                    </w:rPr>
                  </w:pPr>
                  <w:r w:rsidRPr="0556FD70">
                    <w:rPr>
                      <w:sz w:val="28"/>
                      <w:szCs w:val="28"/>
                    </w:rPr>
                    <w:t>Muhammad Zahran</w:t>
                  </w:r>
                </w:p>
              </w:tc>
            </w:tr>
          </w:tbl>
          <w:p w14:paraId="41728F6F" w14:textId="74F27D8A" w:rsidR="00DF198B" w:rsidRPr="00604618" w:rsidRDefault="00DF198B" w:rsidP="00703AE6">
            <w:pPr>
              <w:pStyle w:val="Heading2"/>
              <w:rPr>
                <w:sz w:val="28"/>
                <w:szCs w:val="28"/>
              </w:rPr>
            </w:pPr>
          </w:p>
          <w:p w14:paraId="02224A7D" w14:textId="77777777" w:rsidR="00B878F0" w:rsidRDefault="00B878F0" w:rsidP="00703AE6">
            <w:pPr>
              <w:pStyle w:val="Heading2"/>
            </w:pPr>
          </w:p>
          <w:p w14:paraId="2BA56EEA" w14:textId="77777777" w:rsidR="00703AE6" w:rsidRDefault="00703AE6" w:rsidP="00703AE6"/>
          <w:p w14:paraId="0D5FE511" w14:textId="77777777" w:rsidR="00703AE6" w:rsidRDefault="00703AE6" w:rsidP="00703AE6"/>
          <w:p w14:paraId="40C551E7" w14:textId="049CC5E0" w:rsidR="00703AE6" w:rsidRPr="00703AE6" w:rsidRDefault="00703AE6" w:rsidP="00703AE6"/>
        </w:tc>
        <w:tc>
          <w:tcPr>
            <w:tcW w:w="2281" w:type="dxa"/>
            <w:gridSpan w:val="3"/>
          </w:tcPr>
          <w:p w14:paraId="06C37D67" w14:textId="0D945ECE" w:rsidR="00DF198B" w:rsidRDefault="0025440E">
            <w:pPr>
              <w:rPr>
                <w:sz w:val="36"/>
                <w:szCs w:val="36"/>
              </w:rPr>
            </w:pPr>
            <w:r>
              <w:rPr>
                <w:sz w:val="36"/>
                <w:szCs w:val="36"/>
              </w:rPr>
              <w:t xml:space="preserve"> </w:t>
            </w:r>
          </w:p>
          <w:p w14:paraId="23D11187" w14:textId="77777777" w:rsidR="00604618" w:rsidRDefault="00604618">
            <w:pPr>
              <w:rPr>
                <w:sz w:val="36"/>
                <w:szCs w:val="36"/>
              </w:rPr>
            </w:pPr>
          </w:p>
          <w:p w14:paraId="05D8B88C" w14:textId="77777777" w:rsidR="00703AE6" w:rsidRDefault="00703AE6">
            <w:pPr>
              <w:rPr>
                <w:sz w:val="36"/>
                <w:szCs w:val="36"/>
              </w:rPr>
            </w:pPr>
          </w:p>
          <w:p w14:paraId="53CE9290" w14:textId="77777777" w:rsidR="00703AE6" w:rsidRDefault="00703AE6">
            <w:pPr>
              <w:rPr>
                <w:sz w:val="36"/>
                <w:szCs w:val="36"/>
              </w:rPr>
            </w:pPr>
          </w:p>
          <w:p w14:paraId="4FCF22BF" w14:textId="77777777" w:rsidR="00703AE6" w:rsidRDefault="00703AE6">
            <w:pPr>
              <w:rPr>
                <w:sz w:val="36"/>
                <w:szCs w:val="36"/>
              </w:rPr>
            </w:pPr>
          </w:p>
          <w:p w14:paraId="6CE3DB04" w14:textId="36D977A1" w:rsidR="00703AE6" w:rsidRPr="000738EA" w:rsidRDefault="00703AE6">
            <w:pPr>
              <w:rPr>
                <w:sz w:val="36"/>
                <w:szCs w:val="36"/>
              </w:rPr>
            </w:pPr>
          </w:p>
        </w:tc>
      </w:tr>
      <w:tr w:rsidR="00DF198B" w:rsidRPr="000738EA" w14:paraId="33502CB0" w14:textId="77777777" w:rsidTr="0556FD70">
        <w:trPr>
          <w:trHeight w:val="2541"/>
        </w:trPr>
        <w:tc>
          <w:tcPr>
            <w:tcW w:w="1078" w:type="dxa"/>
            <w:vAlign w:val="bottom"/>
          </w:tcPr>
          <w:p w14:paraId="0BA29D69" w14:textId="77777777" w:rsidR="00DF198B" w:rsidRPr="000738EA" w:rsidRDefault="00DF198B" w:rsidP="00DF198B">
            <w:pPr>
              <w:jc w:val="center"/>
              <w:rPr>
                <w:sz w:val="36"/>
                <w:szCs w:val="36"/>
              </w:rPr>
            </w:pPr>
          </w:p>
        </w:tc>
        <w:tc>
          <w:tcPr>
            <w:tcW w:w="6901" w:type="dxa"/>
            <w:gridSpan w:val="3"/>
            <w:tcBorders>
              <w:bottom w:val="single" w:sz="18" w:space="0" w:color="476166" w:themeColor="accent1"/>
            </w:tcBorders>
            <w:shd w:val="clear" w:color="auto" w:fill="FFFFFF" w:themeFill="background1"/>
            <w:vAlign w:val="bottom"/>
          </w:tcPr>
          <w:p w14:paraId="787D891A" w14:textId="7B9FD780" w:rsidR="00DF198B" w:rsidRPr="000738EA" w:rsidRDefault="00E95F03" w:rsidP="00874FE7">
            <w:pPr>
              <w:pStyle w:val="Heading3"/>
              <w:rPr>
                <w:sz w:val="32"/>
                <w:szCs w:val="32"/>
              </w:rPr>
            </w:pPr>
            <w:r>
              <w:rPr>
                <w:noProof/>
              </w:rPr>
              <mc:AlternateContent>
                <mc:Choice Requires="wps">
                  <w:drawing>
                    <wp:anchor distT="0" distB="0" distL="114300" distR="114300" simplePos="0" relativeHeight="251658240" behindDoc="0" locked="0" layoutInCell="1" allowOverlap="1" wp14:anchorId="5FBBA074" wp14:editId="301DB856">
                      <wp:simplePos x="0" y="0"/>
                      <wp:positionH relativeFrom="column">
                        <wp:posOffset>1695450</wp:posOffset>
                      </wp:positionH>
                      <wp:positionV relativeFrom="paragraph">
                        <wp:posOffset>-752475</wp:posOffset>
                      </wp:positionV>
                      <wp:extent cx="1794510" cy="335915"/>
                      <wp:effectExtent l="0" t="0" r="15240" b="387985"/>
                      <wp:wrapNone/>
                      <wp:docPr id="7" name="Speech Bubble: Rectangle with Corners Rounded 7"/>
                      <wp:cNvGraphicFramePr/>
                      <a:graphic xmlns:a="http://schemas.openxmlformats.org/drawingml/2006/main">
                        <a:graphicData uri="http://schemas.microsoft.com/office/word/2010/wordprocessingShape">
                          <wps:wsp>
                            <wps:cNvSpPr/>
                            <wps:spPr>
                              <a:xfrm>
                                <a:off x="0" y="0"/>
                                <a:ext cx="1794510" cy="335915"/>
                              </a:xfrm>
                              <a:prstGeom prst="wedgeRoundRectCallout">
                                <a:avLst>
                                  <a:gd name="adj1" fmla="val -21734"/>
                                  <a:gd name="adj2" fmla="val 150717"/>
                                  <a:gd name="adj3" fmla="val 16667"/>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E155312" w14:textId="58594D0A" w:rsidR="00E95F03" w:rsidRDefault="00E95F03" w:rsidP="00E95F03">
                                  <w:pPr>
                                    <w:jc w:val="center"/>
                                  </w:pPr>
                                  <w:r>
                                    <w:t>Date of submission</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A07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 o:spid="_x0000_s1026" type="#_x0000_t62" style="position:absolute;left:0;text-align:left;margin-left:133.5pt;margin-top:-59.25pt;width:141.3pt;height:2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" adj="6105,43355" filled="f" strokeweight="2pt">
                      <v:stroke miterlimit="4"/>
                      <v:textbox inset="3pt,3pt,3pt,3pt">
                        <w:txbxContent>
                          <w:p w14:paraId="3E155312" w14:textId="58594D0A" w:rsidR="00E95F03" w:rsidRDefault="00E95F03" w:rsidP="00E95F03">
                            <w:pPr>
                              <w:jc w:val="center"/>
                            </w:pPr>
                            <w:r>
                              <w:t>Date of submission</w:t>
                            </w:r>
                          </w:p>
                        </w:txbxContent>
                      </v:textbox>
                    </v:shape>
                  </w:pict>
                </mc:Fallback>
              </mc:AlternateContent>
            </w:r>
            <w:r w:rsidR="00935702">
              <w:rPr>
                <w:sz w:val="32"/>
                <w:szCs w:val="32"/>
              </w:rPr>
              <w:t>9</w:t>
            </w:r>
            <w:r w:rsidR="00B878F0" w:rsidRPr="00B878F0">
              <w:rPr>
                <w:sz w:val="32"/>
                <w:szCs w:val="32"/>
                <w:vertAlign w:val="superscript"/>
              </w:rPr>
              <w:t>T</w:t>
            </w:r>
            <w:r w:rsidR="00B878F0">
              <w:rPr>
                <w:sz w:val="32"/>
                <w:szCs w:val="32"/>
                <w:vertAlign w:val="superscript"/>
              </w:rPr>
              <w:t xml:space="preserve">H </w:t>
            </w:r>
            <w:r w:rsidR="00703AE6">
              <w:rPr>
                <w:sz w:val="32"/>
                <w:szCs w:val="32"/>
              </w:rPr>
              <w:t>APRIL</w:t>
            </w:r>
            <w:r w:rsidR="00B878F0">
              <w:rPr>
                <w:sz w:val="32"/>
                <w:szCs w:val="32"/>
              </w:rPr>
              <w:t xml:space="preserve"> 202</w:t>
            </w:r>
            <w:r w:rsidR="00CF2107">
              <w:rPr>
                <w:sz w:val="32"/>
                <w:szCs w:val="32"/>
              </w:rPr>
              <w:t>4</w:t>
            </w:r>
          </w:p>
          <w:p w14:paraId="0301A0FC" w14:textId="79757A4E" w:rsidR="00874FE7" w:rsidRPr="000738EA" w:rsidRDefault="00C66D6D" w:rsidP="00874FE7">
            <w:pPr>
              <w:pStyle w:val="Heading3"/>
              <w:rPr>
                <w:sz w:val="32"/>
                <w:szCs w:val="32"/>
              </w:rPr>
            </w:pPr>
            <w:sdt>
              <w:sdtPr>
                <w:rPr>
                  <w:sz w:val="32"/>
                  <w:szCs w:val="32"/>
                </w:rPr>
                <w:id w:val="-1516760087"/>
                <w:placeholder>
                  <w:docPart w:val="9F79B05B492C4DE08FF4602697E8641D"/>
                </w:placeholder>
                <w:temporary/>
                <w:showingPlcHdr/>
                <w15:appearance w15:val="hidden"/>
              </w:sdtPr>
              <w:sdtEndPr/>
              <w:sdtContent>
                <w:r w:rsidR="00874FE7" w:rsidRPr="000738EA">
                  <w:rPr>
                    <w:sz w:val="32"/>
                    <w:szCs w:val="32"/>
                  </w:rPr>
                  <w:t>—</w:t>
                </w:r>
              </w:sdtContent>
            </w:sdt>
          </w:p>
          <w:p w14:paraId="7089A4CF" w14:textId="6D4F7121" w:rsidR="00DF198B" w:rsidRPr="000738EA" w:rsidRDefault="00B878F0" w:rsidP="00874FE7">
            <w:pPr>
              <w:pStyle w:val="Heading3"/>
              <w:rPr>
                <w:sz w:val="32"/>
                <w:szCs w:val="32"/>
              </w:rPr>
            </w:pPr>
            <w:r>
              <w:rPr>
                <w:sz w:val="32"/>
                <w:szCs w:val="32"/>
              </w:rPr>
              <w:t>TTTC2453 MACHINE LEARNING</w:t>
            </w:r>
          </w:p>
          <w:p w14:paraId="6B847B0E" w14:textId="60589971" w:rsidR="00DF198B" w:rsidRPr="000738EA" w:rsidRDefault="00C66D6D" w:rsidP="00874FE7">
            <w:pPr>
              <w:pStyle w:val="Heading3"/>
              <w:rPr>
                <w:sz w:val="32"/>
                <w:szCs w:val="32"/>
              </w:rPr>
            </w:pPr>
            <w:sdt>
              <w:sdtPr>
                <w:rPr>
                  <w:sz w:val="32"/>
                  <w:szCs w:val="32"/>
                </w:rPr>
                <w:id w:val="1492440299"/>
                <w:placeholder>
                  <w:docPart w:val="BE237A77A7184C9587E159ABFA6B0B77"/>
                </w:placeholder>
                <w:temporary/>
                <w:showingPlcHdr/>
                <w15:appearance w15:val="hidden"/>
              </w:sdtPr>
              <w:sdtEndPr/>
              <w:sdtContent>
                <w:r w:rsidR="00874FE7" w:rsidRPr="000738EA">
                  <w:rPr>
                    <w:sz w:val="32"/>
                    <w:szCs w:val="32"/>
                  </w:rPr>
                  <w:t>—</w:t>
                </w:r>
              </w:sdtContent>
            </w:sdt>
          </w:p>
          <w:p w14:paraId="5471C18B" w14:textId="02F73613" w:rsidR="00DF198B" w:rsidRPr="000738EA" w:rsidRDefault="00B878F0" w:rsidP="00874FE7">
            <w:pPr>
              <w:pStyle w:val="Heading3"/>
              <w:rPr>
                <w:sz w:val="32"/>
                <w:szCs w:val="32"/>
              </w:rPr>
            </w:pPr>
            <w:r>
              <w:rPr>
                <w:sz w:val="32"/>
                <w:szCs w:val="32"/>
              </w:rPr>
              <w:t>DR. WANDEEP KAUR</w:t>
            </w:r>
          </w:p>
          <w:p w14:paraId="2B1ADC45" w14:textId="36E23137" w:rsidR="00DF198B" w:rsidRPr="000738EA" w:rsidRDefault="00DF198B" w:rsidP="00DF198B">
            <w:pPr>
              <w:rPr>
                <w:sz w:val="36"/>
                <w:szCs w:val="36"/>
              </w:rPr>
            </w:pPr>
          </w:p>
        </w:tc>
        <w:tc>
          <w:tcPr>
            <w:tcW w:w="2281" w:type="dxa"/>
            <w:gridSpan w:val="3"/>
            <w:vAlign w:val="bottom"/>
          </w:tcPr>
          <w:p w14:paraId="408116B0" w14:textId="77777777" w:rsidR="00DF198B" w:rsidRPr="000738EA" w:rsidRDefault="00DF198B" w:rsidP="00DF198B">
            <w:pPr>
              <w:jc w:val="center"/>
              <w:rPr>
                <w:sz w:val="36"/>
                <w:szCs w:val="36"/>
              </w:rPr>
            </w:pPr>
          </w:p>
        </w:tc>
      </w:tr>
    </w:tbl>
    <w:p w14:paraId="6B64AD8D" w14:textId="65DAF62D" w:rsidR="00703AE6" w:rsidRDefault="00703AE6" w:rsidP="00B878F0">
      <w:pPr>
        <w:spacing w:after="240" w:line="360" w:lineRule="auto"/>
        <w:rPr>
          <w:rFonts w:ascii="Cambria" w:hAnsi="Cambria"/>
          <w:b/>
          <w:bCs/>
        </w:rPr>
      </w:pPr>
    </w:p>
    <w:p w14:paraId="506E979C" w14:textId="60FD0579" w:rsidR="0048120C" w:rsidRPr="00B878F0" w:rsidRDefault="00B878F0" w:rsidP="00B878F0">
      <w:pPr>
        <w:spacing w:after="240" w:line="360" w:lineRule="auto"/>
        <w:rPr>
          <w:rFonts w:ascii="Cambria" w:hAnsi="Cambria"/>
          <w:b/>
          <w:bCs/>
        </w:rPr>
      </w:pPr>
      <w:r w:rsidRPr="00B878F0">
        <w:rPr>
          <w:rFonts w:ascii="Cambria" w:hAnsi="Cambria"/>
          <w:b/>
          <w:bCs/>
        </w:rPr>
        <w:t>LAB FORMAT</w:t>
      </w:r>
    </w:p>
    <w:p w14:paraId="4342B7FA" w14:textId="1FD1E9BA" w:rsidR="00B878F0" w:rsidRDefault="00B878F0" w:rsidP="00B878F0">
      <w:pPr>
        <w:spacing w:after="240" w:line="360" w:lineRule="auto"/>
        <w:rPr>
          <w:rFonts w:ascii="Cambria" w:hAnsi="Cambria"/>
        </w:rPr>
      </w:pPr>
      <w:r>
        <w:rPr>
          <w:rFonts w:ascii="Cambria" w:hAnsi="Cambria"/>
        </w:rPr>
        <w:t>FONT: CAMBRIA (</w:t>
      </w:r>
      <w:r w:rsidR="00B30022">
        <w:rPr>
          <w:rFonts w:ascii="Cambria" w:hAnsi="Cambria"/>
        </w:rPr>
        <w:t>12</w:t>
      </w:r>
      <w:del w:id="0" w:author="Author">
        <w:r>
          <w:rPr>
            <w:rFonts w:ascii="Cambria" w:hAnsi="Cambria"/>
          </w:rPr>
          <w:delText>)</w:delText>
        </w:r>
      </w:del>
    </w:p>
    <w:p w14:paraId="53A42CE6" w14:textId="07178B49" w:rsidR="00B878F0" w:rsidRDefault="00B878F0" w:rsidP="00B878F0">
      <w:pPr>
        <w:spacing w:after="240" w:line="360" w:lineRule="auto"/>
        <w:rPr>
          <w:rFonts w:ascii="Cambria" w:hAnsi="Cambria"/>
        </w:rPr>
      </w:pPr>
      <w:r>
        <w:rPr>
          <w:rFonts w:ascii="Cambria" w:hAnsi="Cambria"/>
        </w:rPr>
        <w:t>PARAGRAPH: FOLLOW AS SHOWN IN FIG 1</w:t>
      </w:r>
    </w:p>
    <w:p w14:paraId="1779EAB7" w14:textId="2FE9E0CA" w:rsidR="00B878F0" w:rsidRPr="00850BA8" w:rsidRDefault="001D6DF4" w:rsidP="00CC3F76">
      <w:pPr>
        <w:keepNext/>
        <w:spacing w:after="120" w:line="360" w:lineRule="auto"/>
        <w:ind w:left="720"/>
        <w:jc w:val="both"/>
        <w:rPr>
          <w:lang w:eastAsia="zh-CN"/>
        </w:rPr>
      </w:pPr>
      <w:r>
        <w:rPr>
          <w:noProof/>
        </w:rPr>
        <w:lastRenderedPageBreak/>
        <w:drawing>
          <wp:inline distT="0" distB="0" distL="0" distR="0" wp14:anchorId="3DFCB576" wp14:editId="5B86B90A">
            <wp:extent cx="4400550" cy="5314950"/>
            <wp:effectExtent l="19050" t="19050" r="19050" b="19050"/>
            <wp:docPr id="57591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5314950"/>
                    </a:xfrm>
                    <a:prstGeom prst="rect">
                      <a:avLst/>
                    </a:prstGeom>
                    <a:noFill/>
                    <a:ln>
                      <a:solidFill>
                        <a:schemeClr val="tx1"/>
                      </a:solidFill>
                    </a:ln>
                  </pic:spPr>
                </pic:pic>
              </a:graphicData>
            </a:graphic>
          </wp:inline>
        </w:drawing>
      </w:r>
    </w:p>
    <w:p w14:paraId="071C009D" w14:textId="0CA21263" w:rsidR="00B878F0" w:rsidRDefault="00B878F0" w:rsidP="00B878F0">
      <w:pPr>
        <w:pStyle w:val="Caption"/>
        <w:jc w:val="center"/>
      </w:pPr>
      <w:r>
        <w:t xml:space="preserve">Figure </w:t>
      </w:r>
      <w:r>
        <w:fldChar w:fldCharType="begin"/>
      </w:r>
      <w:r>
        <w:instrText xml:space="preserve"> SEQ Figure \* ARABIC </w:instrText>
      </w:r>
      <w:r>
        <w:fldChar w:fldCharType="separate"/>
      </w:r>
      <w:r w:rsidR="004768EB">
        <w:rPr>
          <w:noProof/>
        </w:rPr>
        <w:t>1</w:t>
      </w:r>
      <w:r>
        <w:rPr>
          <w:noProof/>
        </w:rPr>
        <w:fldChar w:fldCharType="end"/>
      </w:r>
      <w:r>
        <w:t>: Paragraph Spacing</w:t>
      </w:r>
    </w:p>
    <w:p w14:paraId="18FB641A" w14:textId="7F3BEDBE" w:rsidR="00B878F0" w:rsidRDefault="00B878F0"/>
    <w:p w14:paraId="391C89FC" w14:textId="16E65B0C" w:rsidR="00B878F0" w:rsidRDefault="00B878F0"/>
    <w:p w14:paraId="1E3F8E50" w14:textId="07435A53" w:rsidR="00B878F0" w:rsidRDefault="00B878F0"/>
    <w:p w14:paraId="3DECCBAA" w14:textId="404E045C" w:rsidR="00B878F0" w:rsidRDefault="00B878F0"/>
    <w:p w14:paraId="0C0A21D4" w14:textId="7BC084C6" w:rsidR="00B878F0" w:rsidRDefault="00B878F0"/>
    <w:p w14:paraId="23B29A11" w14:textId="15CD34A7" w:rsidR="00B878F0" w:rsidRDefault="00B878F0"/>
    <w:p w14:paraId="7C69A02A" w14:textId="7B325F9E" w:rsidR="00B878F0" w:rsidRDefault="00B878F0"/>
    <w:p w14:paraId="568B340C" w14:textId="35588FBE" w:rsidR="00B878F0" w:rsidRDefault="00B878F0" w:rsidP="001D6DF4">
      <w:pPr>
        <w:jc w:val="both"/>
      </w:pPr>
    </w:p>
    <w:p w14:paraId="11A32237" w14:textId="7085B280" w:rsidR="009D5304" w:rsidRPr="0025440E" w:rsidRDefault="009D5304" w:rsidP="001D6DF4">
      <w:pPr>
        <w:spacing w:after="240" w:line="360" w:lineRule="auto"/>
        <w:jc w:val="both"/>
        <w:rPr>
          <w:rFonts w:ascii="Cambria" w:hAnsi="Cambria"/>
        </w:rPr>
      </w:pPr>
      <w:r w:rsidRPr="0025440E">
        <w:rPr>
          <w:rFonts w:ascii="Cambria" w:hAnsi="Cambria"/>
        </w:rPr>
        <w:t>Content of report should cover the following</w:t>
      </w:r>
      <w:r w:rsidR="00F6782F">
        <w:rPr>
          <w:rFonts w:ascii="Cambria" w:hAnsi="Cambria"/>
        </w:rPr>
        <w:t>:</w:t>
      </w:r>
    </w:p>
    <w:p w14:paraId="552D4D4F" w14:textId="77777777" w:rsidR="00A80158" w:rsidRPr="001D6DF4" w:rsidRDefault="00A80158" w:rsidP="001D6DF4">
      <w:pPr>
        <w:pStyle w:val="ListParagraph"/>
        <w:numPr>
          <w:ilvl w:val="0"/>
          <w:numId w:val="7"/>
        </w:numPr>
        <w:spacing w:after="240" w:line="360" w:lineRule="auto"/>
        <w:jc w:val="both"/>
        <w:rPr>
          <w:rFonts w:ascii="Cambria" w:hAnsi="Cambria"/>
          <w:b/>
          <w:bCs/>
        </w:rPr>
      </w:pPr>
      <w:bookmarkStart w:id="1" w:name="_Hlk162525656"/>
      <w:r w:rsidRPr="001D6DF4">
        <w:rPr>
          <w:rFonts w:ascii="Cambria" w:hAnsi="Cambria"/>
          <w:b/>
          <w:bCs/>
        </w:rPr>
        <w:t>Data Exploration and Visualization</w:t>
      </w:r>
    </w:p>
    <w:bookmarkEnd w:id="1"/>
    <w:p w14:paraId="45FBB4DA" w14:textId="72E195C9" w:rsidR="00A80158" w:rsidRPr="00A80158" w:rsidRDefault="00A80158" w:rsidP="001D6DF4">
      <w:pPr>
        <w:spacing w:after="240" w:line="360" w:lineRule="auto"/>
        <w:ind w:left="720"/>
        <w:jc w:val="both"/>
        <w:rPr>
          <w:rFonts w:ascii="Cambria" w:hAnsi="Cambria"/>
        </w:rPr>
      </w:pPr>
      <w:r w:rsidRPr="00A80158">
        <w:rPr>
          <w:rFonts w:ascii="Cambria" w:hAnsi="Cambria"/>
        </w:rPr>
        <w:lastRenderedPageBreak/>
        <w:t>[Describe the dataset in detail, including the number of features, the type of each feature, and the range of values for each feature. Use appropriate visualization techniques, such as histograms, scatter plots, or heatmaps, to explore the distribution of each feature and its relationship with the target variable. Identify any outliers or missing values and discuss how you handled them.]</w:t>
      </w:r>
    </w:p>
    <w:p w14:paraId="501601B7" w14:textId="77777777" w:rsidR="00A80158" w:rsidRPr="001D6DF4" w:rsidRDefault="00A80158" w:rsidP="001D6DF4">
      <w:pPr>
        <w:pStyle w:val="ListParagraph"/>
        <w:numPr>
          <w:ilvl w:val="0"/>
          <w:numId w:val="7"/>
        </w:numPr>
        <w:spacing w:after="240" w:line="360" w:lineRule="auto"/>
        <w:jc w:val="both"/>
        <w:rPr>
          <w:rFonts w:ascii="Cambria" w:hAnsi="Cambria"/>
          <w:b/>
          <w:bCs/>
        </w:rPr>
      </w:pPr>
      <w:r w:rsidRPr="001D6DF4">
        <w:rPr>
          <w:rFonts w:ascii="Cambria" w:hAnsi="Cambria"/>
          <w:b/>
          <w:bCs/>
        </w:rPr>
        <w:t>Data Preprocessing and Feature Engineering</w:t>
      </w:r>
    </w:p>
    <w:p w14:paraId="66945717" w14:textId="48816793" w:rsidR="008C3931" w:rsidRDefault="00A80158" w:rsidP="001D6DF4">
      <w:pPr>
        <w:spacing w:after="240" w:line="360" w:lineRule="auto"/>
        <w:ind w:left="720"/>
        <w:jc w:val="both"/>
        <w:rPr>
          <w:rFonts w:ascii="Cambria" w:hAnsi="Cambria"/>
        </w:rPr>
      </w:pPr>
      <w:r w:rsidRPr="00A80158">
        <w:rPr>
          <w:rFonts w:ascii="Cambria" w:hAnsi="Cambria"/>
        </w:rPr>
        <w:t xml:space="preserve">[Describe the steps you took to preprocess the dataset, such as splitting the data into training and testing sets, </w:t>
      </w:r>
      <w:proofErr w:type="gramStart"/>
      <w:r w:rsidRPr="00A80158">
        <w:rPr>
          <w:rFonts w:ascii="Cambria" w:hAnsi="Cambria"/>
        </w:rPr>
        <w:t>scaling</w:t>
      </w:r>
      <w:proofErr w:type="gramEnd"/>
      <w:r w:rsidRPr="00A80158">
        <w:rPr>
          <w:rFonts w:ascii="Cambria" w:hAnsi="Cambria"/>
        </w:rPr>
        <w:t xml:space="preserve"> or normalizing the features, and handling missing values and outliers. Also describe any feature engineering you performed, such as creating new features based on domain knowledge or interaction terms between existing features.]</w:t>
      </w:r>
    </w:p>
    <w:p w14:paraId="2907DFBA" w14:textId="6F38B110" w:rsidR="001D6DF4" w:rsidRPr="001D6DF4" w:rsidRDefault="001D6DF4" w:rsidP="001D6DF4">
      <w:pPr>
        <w:pStyle w:val="ListParagraph"/>
        <w:numPr>
          <w:ilvl w:val="0"/>
          <w:numId w:val="7"/>
        </w:numPr>
        <w:spacing w:after="240" w:line="360" w:lineRule="auto"/>
        <w:jc w:val="both"/>
        <w:rPr>
          <w:rFonts w:ascii="Cambria" w:hAnsi="Cambria"/>
          <w:b/>
          <w:bCs/>
        </w:rPr>
      </w:pPr>
      <w:bookmarkStart w:id="2" w:name="_Hlk162525690"/>
      <w:r w:rsidRPr="001D6DF4">
        <w:rPr>
          <w:rFonts w:ascii="Cambria" w:hAnsi="Cambria"/>
          <w:b/>
          <w:bCs/>
        </w:rPr>
        <w:t>Model Evaluation</w:t>
      </w:r>
    </w:p>
    <w:p w14:paraId="2E1EB179" w14:textId="066BFB9D" w:rsidR="001D6DF4" w:rsidRPr="00A80158" w:rsidRDefault="001D6DF4" w:rsidP="001D6DF4">
      <w:pPr>
        <w:spacing w:after="240" w:line="360" w:lineRule="auto"/>
        <w:ind w:left="720"/>
        <w:jc w:val="both"/>
        <w:rPr>
          <w:rFonts w:ascii="Cambria" w:hAnsi="Cambria"/>
        </w:rPr>
      </w:pPr>
      <w:r w:rsidRPr="00A80158">
        <w:rPr>
          <w:rFonts w:ascii="Cambria" w:hAnsi="Cambria"/>
        </w:rPr>
        <w:t>[</w:t>
      </w:r>
      <w:r>
        <w:rPr>
          <w:rFonts w:ascii="Cambria" w:hAnsi="Cambria"/>
        </w:rPr>
        <w:t>Provide explanation on results obtained for model evaluation</w:t>
      </w:r>
      <w:r w:rsidRPr="00A80158">
        <w:rPr>
          <w:rFonts w:ascii="Cambria" w:hAnsi="Cambria"/>
        </w:rPr>
        <w:t>.]</w:t>
      </w:r>
    </w:p>
    <w:p w14:paraId="2ADE8E58" w14:textId="5F471A32" w:rsidR="00A80158" w:rsidRPr="001D6DF4" w:rsidRDefault="001D6DF4" w:rsidP="001D6DF4">
      <w:pPr>
        <w:pStyle w:val="ListParagraph"/>
        <w:numPr>
          <w:ilvl w:val="0"/>
          <w:numId w:val="7"/>
        </w:numPr>
        <w:spacing w:after="240" w:line="360" w:lineRule="auto"/>
        <w:jc w:val="both"/>
        <w:rPr>
          <w:rFonts w:ascii="Cambria" w:hAnsi="Cambria"/>
          <w:b/>
          <w:bCs/>
        </w:rPr>
      </w:pPr>
      <w:r w:rsidRPr="001D6DF4">
        <w:rPr>
          <w:rFonts w:ascii="Cambria" w:hAnsi="Cambria"/>
          <w:b/>
          <w:bCs/>
        </w:rPr>
        <w:t>Discussion</w:t>
      </w:r>
    </w:p>
    <w:p w14:paraId="37078D14" w14:textId="6F842E22" w:rsidR="00A80158" w:rsidRPr="00A80158" w:rsidRDefault="00A80158" w:rsidP="001D6DF4">
      <w:pPr>
        <w:spacing w:after="240" w:line="360" w:lineRule="auto"/>
        <w:ind w:left="720"/>
        <w:jc w:val="both"/>
        <w:rPr>
          <w:rFonts w:ascii="Cambria" w:hAnsi="Cambria"/>
        </w:rPr>
      </w:pPr>
      <w:r w:rsidRPr="00A80158">
        <w:rPr>
          <w:rFonts w:ascii="Cambria" w:hAnsi="Cambria"/>
        </w:rPr>
        <w:t>[</w:t>
      </w:r>
      <w:r w:rsidR="001D6DF4">
        <w:rPr>
          <w:rFonts w:ascii="Cambria" w:hAnsi="Cambria"/>
        </w:rPr>
        <w:t>Answer each discussion question here</w:t>
      </w:r>
      <w:r w:rsidRPr="00A80158">
        <w:rPr>
          <w:rFonts w:ascii="Cambria" w:hAnsi="Cambria"/>
        </w:rPr>
        <w:t>]</w:t>
      </w:r>
    </w:p>
    <w:p w14:paraId="629B9508" w14:textId="77777777" w:rsidR="00A80158" w:rsidRDefault="00A80158" w:rsidP="001D6DF4">
      <w:pPr>
        <w:pStyle w:val="ListParagraph"/>
        <w:numPr>
          <w:ilvl w:val="0"/>
          <w:numId w:val="7"/>
        </w:numPr>
        <w:spacing w:after="240" w:line="360" w:lineRule="auto"/>
        <w:jc w:val="both"/>
        <w:rPr>
          <w:rFonts w:ascii="Cambria" w:hAnsi="Cambria"/>
          <w:b/>
          <w:bCs/>
        </w:rPr>
      </w:pPr>
      <w:r w:rsidRPr="001D6DF4">
        <w:rPr>
          <w:rFonts w:ascii="Cambria" w:hAnsi="Cambria"/>
          <w:b/>
          <w:bCs/>
        </w:rPr>
        <w:t>Conclusion</w:t>
      </w:r>
    </w:p>
    <w:p w14:paraId="4DEB8426" w14:textId="77777777" w:rsidR="00A80158" w:rsidRPr="001D6DF4" w:rsidRDefault="00A80158" w:rsidP="001D6DF4">
      <w:pPr>
        <w:pStyle w:val="ListParagraph"/>
        <w:numPr>
          <w:ilvl w:val="0"/>
          <w:numId w:val="7"/>
        </w:numPr>
        <w:spacing w:after="240" w:line="360" w:lineRule="auto"/>
        <w:jc w:val="both"/>
        <w:rPr>
          <w:rFonts w:ascii="Cambria" w:hAnsi="Cambria"/>
          <w:b/>
          <w:bCs/>
        </w:rPr>
      </w:pPr>
      <w:r w:rsidRPr="001D6DF4">
        <w:rPr>
          <w:rFonts w:ascii="Cambria" w:hAnsi="Cambria"/>
          <w:b/>
          <w:bCs/>
        </w:rPr>
        <w:t>References</w:t>
      </w:r>
      <w:bookmarkEnd w:id="2"/>
    </w:p>
    <w:p w14:paraId="276F5BE7" w14:textId="5F3995F9" w:rsidR="00A80158" w:rsidRDefault="00A80158" w:rsidP="001D6DF4">
      <w:pPr>
        <w:spacing w:after="240" w:line="360" w:lineRule="auto"/>
        <w:ind w:left="720"/>
        <w:jc w:val="both"/>
        <w:rPr>
          <w:rFonts w:ascii="Cambria" w:hAnsi="Cambria"/>
        </w:rPr>
      </w:pPr>
      <w:r w:rsidRPr="00A80158">
        <w:rPr>
          <w:rFonts w:ascii="Cambria" w:hAnsi="Cambria"/>
        </w:rPr>
        <w:t>[List any external sources, such as papers or blog posts, that you used in your analysis. Also cite any Python libraries or functions you used, such as scikit-learn or pandas.]</w:t>
      </w:r>
    </w:p>
    <w:p w14:paraId="714FFAF8" w14:textId="77777777" w:rsidR="00A80158" w:rsidRDefault="00A80158" w:rsidP="001D6DF4">
      <w:pPr>
        <w:spacing w:after="240" w:line="360" w:lineRule="auto"/>
        <w:jc w:val="both"/>
        <w:rPr>
          <w:rFonts w:ascii="Cambria" w:hAnsi="Cambria"/>
          <w:b/>
          <w:bCs/>
        </w:rPr>
      </w:pPr>
    </w:p>
    <w:p w14:paraId="4034855D" w14:textId="77777777" w:rsidR="001D6DF4" w:rsidRPr="0025440E" w:rsidRDefault="001D6DF4" w:rsidP="001D6DF4">
      <w:pPr>
        <w:spacing w:after="240" w:line="360" w:lineRule="auto"/>
        <w:jc w:val="both"/>
        <w:rPr>
          <w:rFonts w:ascii="Cambria" w:hAnsi="Cambria"/>
          <w:b/>
          <w:bCs/>
        </w:rPr>
      </w:pPr>
    </w:p>
    <w:p w14:paraId="55104936" w14:textId="3B6B1EFE" w:rsidR="00B878F0" w:rsidRPr="004C55E9" w:rsidRDefault="00323A5E" w:rsidP="001D6DF4">
      <w:pPr>
        <w:spacing w:after="240" w:line="360" w:lineRule="auto"/>
        <w:jc w:val="both"/>
        <w:rPr>
          <w:rFonts w:ascii="Cambria" w:hAnsi="Cambria"/>
          <w:b/>
          <w:bCs/>
          <w:color w:val="FF0000"/>
          <w:u w:val="single"/>
        </w:rPr>
      </w:pPr>
      <w:r w:rsidRPr="004C55E9">
        <w:rPr>
          <w:rFonts w:ascii="Cambria" w:hAnsi="Cambria"/>
          <w:b/>
          <w:bCs/>
          <w:color w:val="FF0000"/>
          <w:u w:val="single"/>
        </w:rPr>
        <w:t>IMPORTANT</w:t>
      </w:r>
    </w:p>
    <w:p w14:paraId="53EE80B4" w14:textId="7B67DA97" w:rsidR="00323A5E" w:rsidRPr="0025440E" w:rsidRDefault="00323A5E" w:rsidP="001D6DF4">
      <w:pPr>
        <w:pStyle w:val="ListParagraph"/>
        <w:numPr>
          <w:ilvl w:val="0"/>
          <w:numId w:val="2"/>
        </w:numPr>
        <w:spacing w:after="240" w:line="360" w:lineRule="auto"/>
        <w:contextualSpacing w:val="0"/>
        <w:jc w:val="both"/>
        <w:rPr>
          <w:rFonts w:ascii="Cambria" w:hAnsi="Cambria"/>
        </w:rPr>
      </w:pPr>
      <w:r w:rsidRPr="0025440E">
        <w:rPr>
          <w:rFonts w:ascii="Cambria" w:hAnsi="Cambria"/>
        </w:rPr>
        <w:t xml:space="preserve">Name your </w:t>
      </w:r>
      <w:r w:rsidR="0025440E">
        <w:rPr>
          <w:rFonts w:ascii="Cambria" w:hAnsi="Cambria"/>
        </w:rPr>
        <w:t>lab report</w:t>
      </w:r>
      <w:r w:rsidRPr="0025440E">
        <w:rPr>
          <w:rFonts w:ascii="Cambria" w:hAnsi="Cambria"/>
        </w:rPr>
        <w:t xml:space="preserve"> as:</w:t>
      </w:r>
    </w:p>
    <w:p w14:paraId="5546176D" w14:textId="4592EF57" w:rsidR="00323A5E" w:rsidRPr="0025440E" w:rsidRDefault="00287504" w:rsidP="001D6DF4">
      <w:pPr>
        <w:spacing w:after="240" w:line="360" w:lineRule="auto"/>
        <w:ind w:left="720" w:firstLine="720"/>
        <w:jc w:val="both"/>
        <w:rPr>
          <w:rFonts w:ascii="Cambria" w:hAnsi="Cambria"/>
        </w:rPr>
      </w:pPr>
      <w:r>
        <w:rPr>
          <w:rFonts w:ascii="Cambria" w:hAnsi="Cambria"/>
        </w:rPr>
        <w:lastRenderedPageBreak/>
        <w:t>TC2453_</w:t>
      </w:r>
      <w:r w:rsidR="00A80158">
        <w:rPr>
          <w:rFonts w:ascii="Cambria" w:hAnsi="Cambria"/>
        </w:rPr>
        <w:t>Wxx</w:t>
      </w:r>
      <w:r>
        <w:rPr>
          <w:rFonts w:ascii="Cambria" w:hAnsi="Cambria"/>
        </w:rPr>
        <w:t>_</w:t>
      </w:r>
      <w:r w:rsidR="00604618" w:rsidRPr="0025440E">
        <w:rPr>
          <w:rFonts w:ascii="Cambria" w:hAnsi="Cambria"/>
        </w:rPr>
        <w:t>G</w:t>
      </w:r>
      <w:r w:rsidR="00813327">
        <w:rPr>
          <w:rFonts w:ascii="Cambria" w:hAnsi="Cambria"/>
        </w:rPr>
        <w:t>x</w:t>
      </w:r>
      <w:r w:rsidR="00A80158">
        <w:rPr>
          <w:rFonts w:ascii="Cambria" w:hAnsi="Cambria"/>
        </w:rPr>
        <w:t>x</w:t>
      </w:r>
      <w:r w:rsidR="00323A5E" w:rsidRPr="0025440E">
        <w:rPr>
          <w:rFonts w:ascii="Cambria" w:hAnsi="Cambria"/>
        </w:rPr>
        <w:t>.</w:t>
      </w:r>
      <w:r w:rsidR="0025440E">
        <w:rPr>
          <w:rFonts w:ascii="Cambria" w:hAnsi="Cambria"/>
        </w:rPr>
        <w:t>pdf</w:t>
      </w:r>
    </w:p>
    <w:p w14:paraId="683DE1BA" w14:textId="167B166A" w:rsidR="00323A5E" w:rsidRPr="00DA2BF7" w:rsidRDefault="63175037" w:rsidP="3FC53A30">
      <w:pPr>
        <w:pStyle w:val="ListParagraph"/>
        <w:numPr>
          <w:ilvl w:val="0"/>
          <w:numId w:val="2"/>
        </w:numPr>
        <w:spacing w:after="240" w:line="360" w:lineRule="auto"/>
        <w:jc w:val="both"/>
        <w:rPr>
          <w:rFonts w:ascii="Cambria" w:hAnsi="Cambria"/>
        </w:rPr>
      </w:pPr>
      <w:r w:rsidRPr="63175037">
        <w:rPr>
          <w:rFonts w:ascii="Cambria" w:hAnsi="Cambria"/>
        </w:rPr>
        <w:t xml:space="preserve">Place your PDF file + code file into a folder and zip </w:t>
      </w:r>
      <w:proofErr w:type="gramStart"/>
      <w:r w:rsidRPr="63175037">
        <w:rPr>
          <w:rFonts w:ascii="Cambria" w:hAnsi="Cambria"/>
        </w:rPr>
        <w:t>it</w:t>
      </w:r>
      <w:proofErr w:type="gramEnd"/>
      <w:r w:rsidRPr="63175037">
        <w:rPr>
          <w:rFonts w:ascii="Cambria" w:hAnsi="Cambria"/>
        </w:rPr>
        <w:t xml:space="preserve"> </w:t>
      </w:r>
      <w:r w:rsidR="3FC53A30">
        <w:tab/>
      </w:r>
    </w:p>
    <w:p w14:paraId="6EBC4A96" w14:textId="5FC28EB7" w:rsidR="00323A5E" w:rsidRPr="0025440E" w:rsidRDefault="00323A5E" w:rsidP="001D6DF4">
      <w:pPr>
        <w:pStyle w:val="ListParagraph"/>
        <w:numPr>
          <w:ilvl w:val="0"/>
          <w:numId w:val="2"/>
        </w:numPr>
        <w:spacing w:after="240" w:line="360" w:lineRule="auto"/>
        <w:contextualSpacing w:val="0"/>
        <w:jc w:val="both"/>
        <w:rPr>
          <w:rFonts w:ascii="Cambria" w:hAnsi="Cambria"/>
        </w:rPr>
      </w:pPr>
      <w:r w:rsidRPr="0025440E">
        <w:rPr>
          <w:rFonts w:ascii="Cambria" w:hAnsi="Cambria"/>
        </w:rPr>
        <w:t>Name the folder as:</w:t>
      </w:r>
    </w:p>
    <w:p w14:paraId="30E6C399" w14:textId="4A3831D7" w:rsidR="00323A5E" w:rsidRPr="00DA2BF7" w:rsidRDefault="00287504" w:rsidP="001D6DF4">
      <w:pPr>
        <w:pStyle w:val="ListParagraph"/>
        <w:spacing w:after="240" w:line="360" w:lineRule="auto"/>
        <w:ind w:left="1440"/>
        <w:contextualSpacing w:val="0"/>
        <w:jc w:val="both"/>
        <w:rPr>
          <w:rFonts w:ascii="Cambria" w:hAnsi="Cambria"/>
        </w:rPr>
      </w:pPr>
      <w:r>
        <w:rPr>
          <w:rFonts w:ascii="Cambria" w:hAnsi="Cambria"/>
        </w:rPr>
        <w:t>G</w:t>
      </w:r>
      <w:r w:rsidR="00813327">
        <w:rPr>
          <w:rFonts w:ascii="Cambria" w:hAnsi="Cambria"/>
        </w:rPr>
        <w:t>x</w:t>
      </w:r>
      <w:r w:rsidR="004C55E9">
        <w:rPr>
          <w:rFonts w:ascii="Cambria" w:hAnsi="Cambria"/>
        </w:rPr>
        <w:t>x</w:t>
      </w:r>
      <w:r w:rsidR="00604618" w:rsidRPr="0025440E">
        <w:rPr>
          <w:rFonts w:ascii="Cambria" w:hAnsi="Cambria"/>
        </w:rPr>
        <w:t>.</w:t>
      </w:r>
      <w:r w:rsidR="00323A5E" w:rsidRPr="0025440E">
        <w:rPr>
          <w:rFonts w:ascii="Cambria" w:hAnsi="Cambria"/>
        </w:rPr>
        <w:t>zip</w:t>
      </w:r>
    </w:p>
    <w:p w14:paraId="5E3C9BB7" w14:textId="485FBF52" w:rsidR="00323A5E" w:rsidRDefault="00323A5E" w:rsidP="001D6DF4">
      <w:pPr>
        <w:pStyle w:val="ListParagraph"/>
        <w:numPr>
          <w:ilvl w:val="0"/>
          <w:numId w:val="2"/>
        </w:numPr>
        <w:spacing w:after="240" w:line="360" w:lineRule="auto"/>
        <w:contextualSpacing w:val="0"/>
        <w:jc w:val="both"/>
        <w:rPr>
          <w:rFonts w:ascii="Cambria" w:hAnsi="Cambria"/>
        </w:rPr>
      </w:pPr>
      <w:r w:rsidRPr="0025440E">
        <w:rPr>
          <w:rFonts w:ascii="Cambria" w:hAnsi="Cambria"/>
        </w:rPr>
        <w:t xml:space="preserve">Upload to </w:t>
      </w:r>
      <w:proofErr w:type="spellStart"/>
      <w:r w:rsidRPr="0025440E">
        <w:rPr>
          <w:rFonts w:ascii="Cambria" w:hAnsi="Cambria"/>
        </w:rPr>
        <w:t>UKMFolio</w:t>
      </w:r>
      <w:proofErr w:type="spellEnd"/>
    </w:p>
    <w:p w14:paraId="341E4F59" w14:textId="77777777" w:rsidR="00813327" w:rsidRDefault="00813327" w:rsidP="001D6DF4">
      <w:pPr>
        <w:pStyle w:val="ListParagraph"/>
        <w:numPr>
          <w:ilvl w:val="0"/>
          <w:numId w:val="2"/>
        </w:numPr>
        <w:spacing w:after="160" w:line="360" w:lineRule="auto"/>
        <w:jc w:val="both"/>
        <w:rPr>
          <w:rFonts w:ascii="Cambria" w:hAnsi="Cambria"/>
          <w:highlight w:val="yellow"/>
        </w:rPr>
      </w:pPr>
      <w:r w:rsidRPr="00EC43F9">
        <w:rPr>
          <w:rFonts w:ascii="Cambria" w:hAnsi="Cambria"/>
          <w:highlight w:val="yellow"/>
        </w:rPr>
        <w:t>Only ONE member of the group will submit.</w:t>
      </w:r>
      <w:r>
        <w:rPr>
          <w:rFonts w:ascii="Cambria" w:hAnsi="Cambria"/>
          <w:highlight w:val="yellow"/>
        </w:rPr>
        <w:t xml:space="preserve"> </w:t>
      </w:r>
    </w:p>
    <w:p w14:paraId="09D6E413" w14:textId="77777777" w:rsidR="00813327" w:rsidRPr="00EC43F9" w:rsidRDefault="00813327" w:rsidP="001D6DF4">
      <w:pPr>
        <w:pStyle w:val="ListParagraph"/>
        <w:spacing w:after="160" w:line="360" w:lineRule="auto"/>
        <w:jc w:val="both"/>
        <w:rPr>
          <w:rFonts w:ascii="Cambria" w:hAnsi="Cambria"/>
          <w:highlight w:val="yellow"/>
        </w:rPr>
      </w:pPr>
      <w:r>
        <w:rPr>
          <w:rFonts w:ascii="Cambria" w:hAnsi="Cambria"/>
          <w:highlight w:val="yellow"/>
        </w:rPr>
        <w:t>1 group = 1 submission ONLY</w:t>
      </w:r>
    </w:p>
    <w:p w14:paraId="1C3B905F" w14:textId="77777777" w:rsidR="00813327" w:rsidRPr="0025440E" w:rsidRDefault="00813327" w:rsidP="00813327">
      <w:pPr>
        <w:pStyle w:val="ListParagraph"/>
        <w:spacing w:after="240" w:line="360" w:lineRule="auto"/>
        <w:contextualSpacing w:val="0"/>
        <w:rPr>
          <w:rFonts w:ascii="Cambria" w:hAnsi="Cambria"/>
        </w:rPr>
      </w:pPr>
    </w:p>
    <w:p w14:paraId="53A9FE20" w14:textId="3B86E8C4" w:rsidR="00B878F0" w:rsidRDefault="00B878F0" w:rsidP="0025440E">
      <w:pPr>
        <w:spacing w:afterLines="240" w:after="576" w:line="360" w:lineRule="auto"/>
        <w:rPr>
          <w:rFonts w:ascii="Cambria" w:hAnsi="Cambria"/>
        </w:rPr>
      </w:pPr>
    </w:p>
    <w:p w14:paraId="122DE6A3" w14:textId="77777777" w:rsidR="00CC3F76" w:rsidRDefault="00CC3F76" w:rsidP="0025440E">
      <w:pPr>
        <w:spacing w:afterLines="240" w:after="576" w:line="360" w:lineRule="auto"/>
        <w:rPr>
          <w:rFonts w:ascii="Cambria" w:hAnsi="Cambria"/>
        </w:rPr>
      </w:pPr>
    </w:p>
    <w:p w14:paraId="3D7ACB21" w14:textId="77777777" w:rsidR="00CC3F76" w:rsidRDefault="00CC3F76" w:rsidP="0025440E">
      <w:pPr>
        <w:spacing w:afterLines="240" w:after="576" w:line="360" w:lineRule="auto"/>
        <w:rPr>
          <w:rFonts w:ascii="Cambria" w:hAnsi="Cambria"/>
        </w:rPr>
      </w:pPr>
    </w:p>
    <w:p w14:paraId="74E5D184" w14:textId="77777777" w:rsidR="00CC3F76" w:rsidRDefault="00CC3F76" w:rsidP="0025440E">
      <w:pPr>
        <w:spacing w:afterLines="240" w:after="576" w:line="360" w:lineRule="auto"/>
        <w:rPr>
          <w:rFonts w:ascii="Cambria" w:hAnsi="Cambria"/>
        </w:rPr>
      </w:pPr>
    </w:p>
    <w:p w14:paraId="34306AE3" w14:textId="77777777" w:rsidR="00CC3F76" w:rsidRDefault="00CC3F76" w:rsidP="0025440E">
      <w:pPr>
        <w:spacing w:afterLines="240" w:after="576" w:line="360" w:lineRule="auto"/>
        <w:rPr>
          <w:rFonts w:ascii="Cambria" w:hAnsi="Cambria"/>
        </w:rPr>
      </w:pPr>
    </w:p>
    <w:p w14:paraId="3B1F6720" w14:textId="77777777" w:rsidR="00CC3F76" w:rsidRDefault="00CC3F76" w:rsidP="0025440E">
      <w:pPr>
        <w:spacing w:afterLines="240" w:after="576" w:line="360" w:lineRule="auto"/>
        <w:rPr>
          <w:rFonts w:ascii="Cambria" w:hAnsi="Cambria"/>
        </w:rPr>
      </w:pPr>
    </w:p>
    <w:p w14:paraId="01AD22EF" w14:textId="77777777" w:rsidR="00CC3F76" w:rsidRDefault="00CC3F76" w:rsidP="0025440E">
      <w:pPr>
        <w:spacing w:afterLines="240" w:after="576" w:line="360" w:lineRule="auto"/>
        <w:rPr>
          <w:rFonts w:ascii="Cambria" w:hAnsi="Cambria"/>
        </w:rPr>
      </w:pPr>
    </w:p>
    <w:p w14:paraId="303A6312" w14:textId="77777777" w:rsidR="00CC3F76" w:rsidRDefault="00CC3F76" w:rsidP="0025440E">
      <w:pPr>
        <w:spacing w:afterLines="240" w:after="576" w:line="360" w:lineRule="auto"/>
        <w:rPr>
          <w:rFonts w:ascii="Cambria" w:hAnsi="Cambria"/>
        </w:rPr>
      </w:pPr>
    </w:p>
    <w:p w14:paraId="48EE153E" w14:textId="77777777" w:rsidR="00DB575D" w:rsidRDefault="00DB575D" w:rsidP="0025440E">
      <w:pPr>
        <w:spacing w:afterLines="240" w:after="576" w:line="360" w:lineRule="auto"/>
        <w:rPr>
          <w:rFonts w:ascii="Cambria" w:hAnsi="Cambria"/>
        </w:rPr>
      </w:pPr>
    </w:p>
    <w:p w14:paraId="6FE1A776" w14:textId="77777777" w:rsidR="00DB575D" w:rsidRDefault="00DB575D" w:rsidP="0025440E">
      <w:pPr>
        <w:spacing w:afterLines="240" w:after="576" w:line="360" w:lineRule="auto"/>
        <w:rPr>
          <w:rFonts w:ascii="Cambria" w:hAnsi="Cambria"/>
        </w:rPr>
      </w:pPr>
    </w:p>
    <w:p w14:paraId="26690775" w14:textId="77777777" w:rsidR="00850BA8" w:rsidRDefault="00850BA8" w:rsidP="00850BA8">
      <w:pPr>
        <w:pStyle w:val="ListParagraph"/>
        <w:numPr>
          <w:ilvl w:val="0"/>
          <w:numId w:val="8"/>
        </w:numPr>
        <w:spacing w:after="240" w:line="360" w:lineRule="auto"/>
        <w:jc w:val="both"/>
        <w:rPr>
          <w:rFonts w:ascii="Cambria" w:hAnsi="Cambria"/>
          <w:b/>
          <w:bCs/>
        </w:rPr>
      </w:pPr>
      <w:r w:rsidRPr="001D6DF4">
        <w:rPr>
          <w:rFonts w:ascii="Cambria" w:hAnsi="Cambria"/>
          <w:b/>
          <w:bCs/>
        </w:rPr>
        <w:t>Data Exploration and Visualization</w:t>
      </w:r>
    </w:p>
    <w:p w14:paraId="45EFDD4B" w14:textId="4E888204" w:rsidR="006D3969" w:rsidRDefault="00872E81" w:rsidP="00872E81">
      <w:pPr>
        <w:spacing w:after="240" w:line="360" w:lineRule="auto"/>
        <w:jc w:val="both"/>
        <w:rPr>
          <w:rFonts w:ascii="Arial" w:hAnsi="Arial" w:cs="Arial"/>
        </w:rPr>
      </w:pPr>
      <w:r w:rsidRPr="00872E81">
        <w:rPr>
          <w:rFonts w:ascii="Arial" w:hAnsi="Arial" w:cs="Arial"/>
        </w:rPr>
        <w:t xml:space="preserve">Bottle.csv </w:t>
      </w:r>
      <w:r>
        <w:rPr>
          <w:rFonts w:ascii="Arial" w:hAnsi="Arial" w:cs="Arial"/>
        </w:rPr>
        <w:t xml:space="preserve">is a </w:t>
      </w:r>
      <w:r w:rsidR="00AF079E">
        <w:rPr>
          <w:rFonts w:ascii="Arial" w:hAnsi="Arial" w:cs="Arial"/>
        </w:rPr>
        <w:t>csv</w:t>
      </w:r>
      <w:r w:rsidR="0036593A">
        <w:rPr>
          <w:rFonts w:ascii="Arial" w:hAnsi="Arial" w:cs="Arial"/>
        </w:rPr>
        <w:t xml:space="preserve"> </w:t>
      </w:r>
      <w:r w:rsidR="00AF079E">
        <w:rPr>
          <w:rFonts w:ascii="Arial" w:hAnsi="Arial" w:cs="Arial"/>
        </w:rPr>
        <w:t>file</w:t>
      </w:r>
      <w:r>
        <w:rPr>
          <w:rFonts w:ascii="Arial" w:hAnsi="Arial" w:cs="Arial"/>
        </w:rPr>
        <w:t xml:space="preserve"> of </w:t>
      </w:r>
      <w:r w:rsidR="0044177C">
        <w:rPr>
          <w:rFonts w:ascii="Roboto" w:hAnsi="Roboto"/>
          <w:color w:val="000000"/>
          <w:shd w:val="clear" w:color="auto" w:fill="FFFFFF"/>
        </w:rPr>
        <w:t>oceanographic data</w:t>
      </w:r>
      <w:r w:rsidR="00674DDA">
        <w:rPr>
          <w:rFonts w:ascii="Arial" w:hAnsi="Arial" w:cs="Arial"/>
        </w:rPr>
        <w:t xml:space="preserve">, measured </w:t>
      </w:r>
      <w:r w:rsidR="0044177C">
        <w:rPr>
          <w:rFonts w:ascii="Arial" w:hAnsi="Arial" w:cs="Arial"/>
        </w:rPr>
        <w:t xml:space="preserve">and complied </w:t>
      </w:r>
      <w:r w:rsidR="00674DDA">
        <w:rPr>
          <w:rFonts w:ascii="Arial" w:hAnsi="Arial" w:cs="Arial"/>
        </w:rPr>
        <w:t xml:space="preserve">by </w:t>
      </w:r>
      <w:hyperlink r:id="rId12" w:history="1">
        <w:r w:rsidR="00674DDA" w:rsidRPr="00211EB5">
          <w:rPr>
            <w:rStyle w:val="Hyperlink"/>
            <w:rFonts w:ascii="Arial" w:hAnsi="Arial" w:cs="Arial"/>
          </w:rPr>
          <w:t>CALCOFI</w:t>
        </w:r>
      </w:hyperlink>
      <w:r w:rsidR="00211EB5">
        <w:rPr>
          <w:rFonts w:ascii="Arial" w:hAnsi="Arial" w:cs="Arial"/>
        </w:rPr>
        <w:t>.</w:t>
      </w:r>
    </w:p>
    <w:p w14:paraId="5BF6606C" w14:textId="76729FC5" w:rsidR="00F572D7" w:rsidRDefault="00C21F2F" w:rsidP="00872E81">
      <w:pPr>
        <w:spacing w:after="240" w:line="360" w:lineRule="auto"/>
        <w:jc w:val="both"/>
        <w:rPr>
          <w:rFonts w:ascii="Arial" w:hAnsi="Arial" w:cs="Arial"/>
        </w:rPr>
      </w:pPr>
      <w:r w:rsidRPr="00A82CB2">
        <w:rPr>
          <w:rFonts w:ascii="Arial" w:hAnsi="Arial" w:cs="Arial"/>
        </w:rPr>
        <w:t xml:space="preserve">Bottle csv contains </w:t>
      </w:r>
      <w:r w:rsidR="00DB0D03" w:rsidRPr="00A82CB2">
        <w:rPr>
          <w:rFonts w:ascii="Arial" w:hAnsi="Arial" w:cs="Arial"/>
        </w:rPr>
        <w:t xml:space="preserve">864863 </w:t>
      </w:r>
      <w:proofErr w:type="gramStart"/>
      <w:r w:rsidR="00DB0D03" w:rsidRPr="00A82CB2">
        <w:rPr>
          <w:rFonts w:ascii="Arial" w:hAnsi="Arial" w:cs="Arial"/>
        </w:rPr>
        <w:t>rows ,</w:t>
      </w:r>
      <w:proofErr w:type="gramEnd"/>
      <w:r w:rsidR="00DB0D03" w:rsidRPr="00A82CB2">
        <w:rPr>
          <w:rFonts w:ascii="Arial" w:hAnsi="Arial" w:cs="Arial"/>
        </w:rPr>
        <w:t xml:space="preserve"> 74 columns</w:t>
      </w:r>
      <w:r w:rsidR="00050928" w:rsidRPr="00A82CB2">
        <w:rPr>
          <w:rFonts w:ascii="Arial" w:hAnsi="Arial" w:cs="Arial"/>
        </w:rPr>
        <w:t xml:space="preserve"> : 5 int64 </w:t>
      </w:r>
      <w:proofErr w:type="spellStart"/>
      <w:r w:rsidR="00050928" w:rsidRPr="00A82CB2">
        <w:rPr>
          <w:rFonts w:ascii="Arial" w:hAnsi="Arial" w:cs="Arial"/>
        </w:rPr>
        <w:t>cols</w:t>
      </w:r>
      <w:proofErr w:type="spellEnd"/>
      <w:r w:rsidR="00050928" w:rsidRPr="00A82CB2">
        <w:rPr>
          <w:rFonts w:ascii="Arial" w:hAnsi="Arial" w:cs="Arial"/>
        </w:rPr>
        <w:t>,</w:t>
      </w:r>
      <w:r w:rsidR="003F7CEF" w:rsidRPr="00A82CB2">
        <w:rPr>
          <w:rFonts w:ascii="Arial" w:hAnsi="Arial" w:cs="Arial"/>
        </w:rPr>
        <w:t xml:space="preserve"> 65 float64 </w:t>
      </w:r>
      <w:proofErr w:type="spellStart"/>
      <w:r w:rsidR="003F7CEF" w:rsidRPr="00A82CB2">
        <w:rPr>
          <w:rFonts w:ascii="Arial" w:hAnsi="Arial" w:cs="Arial"/>
        </w:rPr>
        <w:t>cols</w:t>
      </w:r>
      <w:proofErr w:type="spellEnd"/>
      <w:r w:rsidR="003F7CEF" w:rsidRPr="00A82CB2">
        <w:rPr>
          <w:rFonts w:ascii="Arial" w:hAnsi="Arial" w:cs="Arial"/>
        </w:rPr>
        <w:t xml:space="preserve">, 4 </w:t>
      </w:r>
      <w:r w:rsidR="00636283" w:rsidRPr="00A82CB2">
        <w:rPr>
          <w:rFonts w:ascii="Arial" w:hAnsi="Arial" w:cs="Arial"/>
        </w:rPr>
        <w:t>object cols.</w:t>
      </w:r>
      <w:r w:rsidR="00A82CB2" w:rsidRPr="00A82CB2">
        <w:rPr>
          <w:rFonts w:ascii="Arial" w:hAnsi="Arial" w:cs="Arial"/>
        </w:rPr>
        <w:t xml:space="preserve"> The temperature </w:t>
      </w:r>
      <w:proofErr w:type="gramStart"/>
      <w:r w:rsidR="00A82CB2">
        <w:rPr>
          <w:rFonts w:ascii="Arial" w:hAnsi="Arial" w:cs="Arial"/>
        </w:rPr>
        <w:t>cols</w:t>
      </w:r>
      <w:proofErr w:type="gramEnd"/>
      <w:r w:rsidR="00A82CB2">
        <w:rPr>
          <w:rFonts w:ascii="Arial" w:hAnsi="Arial" w:cs="Arial"/>
        </w:rPr>
        <w:t xml:space="preserve"> </w:t>
      </w:r>
      <w:r w:rsidR="00913F58">
        <w:rPr>
          <w:rFonts w:ascii="Arial" w:hAnsi="Arial" w:cs="Arial"/>
        </w:rPr>
        <w:t xml:space="preserve">used </w:t>
      </w:r>
      <w:r w:rsidR="00C47D1C">
        <w:rPr>
          <w:rFonts w:ascii="Arial" w:hAnsi="Arial" w:cs="Arial"/>
        </w:rPr>
        <w:t>in</w:t>
      </w:r>
      <w:r w:rsidR="00913F58">
        <w:rPr>
          <w:rFonts w:ascii="Arial" w:hAnsi="Arial" w:cs="Arial"/>
        </w:rPr>
        <w:t xml:space="preserve"> model is “T_degC”</w:t>
      </w:r>
      <w:r w:rsidR="001B3DD3">
        <w:rPr>
          <w:rFonts w:ascii="Arial" w:hAnsi="Arial" w:cs="Arial"/>
        </w:rPr>
        <w:t xml:space="preserve"> of index 6.</w:t>
      </w:r>
      <w:r w:rsidR="00C64F0D">
        <w:rPr>
          <w:rFonts w:ascii="Arial" w:hAnsi="Arial" w:cs="Arial"/>
        </w:rPr>
        <w:t xml:space="preserve"> </w:t>
      </w:r>
      <w:r w:rsidR="0078574C">
        <w:rPr>
          <w:rFonts w:ascii="Arial" w:hAnsi="Arial" w:cs="Arial"/>
        </w:rPr>
        <w:t>The</w:t>
      </w:r>
      <w:r w:rsidR="00C47D1C">
        <w:rPr>
          <w:rFonts w:ascii="Arial" w:hAnsi="Arial" w:cs="Arial"/>
        </w:rPr>
        <w:t xml:space="preserve"> </w:t>
      </w:r>
      <w:proofErr w:type="gramStart"/>
      <w:r w:rsidR="00C47D1C">
        <w:rPr>
          <w:rFonts w:ascii="Arial" w:hAnsi="Arial" w:cs="Arial"/>
        </w:rPr>
        <w:t>others</w:t>
      </w:r>
      <w:proofErr w:type="gramEnd"/>
      <w:r w:rsidR="00C47D1C">
        <w:rPr>
          <w:rFonts w:ascii="Arial" w:hAnsi="Arial" w:cs="Arial"/>
        </w:rPr>
        <w:t xml:space="preserve"> </w:t>
      </w:r>
      <w:r w:rsidR="00472D8E">
        <w:rPr>
          <w:rFonts w:ascii="Arial" w:hAnsi="Arial" w:cs="Arial"/>
        </w:rPr>
        <w:t xml:space="preserve">cols of dtype </w:t>
      </w:r>
      <w:r w:rsidR="00753AF7">
        <w:rPr>
          <w:rFonts w:ascii="Arial" w:hAnsi="Arial" w:cs="Arial"/>
        </w:rPr>
        <w:t xml:space="preserve">int and float </w:t>
      </w:r>
      <w:r w:rsidR="00C47D1C">
        <w:rPr>
          <w:rFonts w:ascii="Arial" w:hAnsi="Arial" w:cs="Arial"/>
        </w:rPr>
        <w:t xml:space="preserve">are used to create linear regression model with </w:t>
      </w:r>
      <w:r w:rsidR="00C64F0D">
        <w:rPr>
          <w:rFonts w:ascii="Arial" w:hAnsi="Arial" w:cs="Arial"/>
        </w:rPr>
        <w:t xml:space="preserve">temperature </w:t>
      </w:r>
      <w:r w:rsidR="004F7A09">
        <w:rPr>
          <w:rFonts w:ascii="Arial" w:hAnsi="Arial" w:cs="Arial"/>
        </w:rPr>
        <w:t xml:space="preserve">and generate </w:t>
      </w:r>
      <w:r w:rsidR="00DB0DEF">
        <w:rPr>
          <w:rFonts w:ascii="Arial" w:hAnsi="Arial" w:cs="Arial"/>
        </w:rPr>
        <w:t>model attributes.</w:t>
      </w:r>
    </w:p>
    <w:p w14:paraId="586B9322" w14:textId="72CFBFE9" w:rsidR="00850BA8" w:rsidRDefault="00F572D7" w:rsidP="00850BA8">
      <w:pPr>
        <w:spacing w:after="240" w:line="360" w:lineRule="auto"/>
        <w:jc w:val="both"/>
        <w:rPr>
          <w:rFonts w:ascii="Arial" w:hAnsi="Arial" w:cs="Arial"/>
        </w:rPr>
      </w:pPr>
      <w:r>
        <w:rPr>
          <w:rFonts w:ascii="Arial" w:hAnsi="Arial" w:cs="Arial"/>
        </w:rPr>
        <w:t>T</w:t>
      </w:r>
      <w:r w:rsidR="00C15576">
        <w:rPr>
          <w:rFonts w:ascii="Arial" w:hAnsi="Arial" w:cs="Arial"/>
        </w:rPr>
        <w:t xml:space="preserve">he </w:t>
      </w:r>
      <w:r w:rsidR="00423235" w:rsidRPr="00423235">
        <w:rPr>
          <w:rFonts w:ascii="Arial" w:hAnsi="Arial" w:cs="Arial"/>
        </w:rPr>
        <w:t>Pearson correlation of coefficient</w:t>
      </w:r>
      <w:r w:rsidR="00E42C29">
        <w:rPr>
          <w:rFonts w:ascii="Arial" w:hAnsi="Arial" w:cs="Arial"/>
        </w:rPr>
        <w:t xml:space="preserve"> (r)</w:t>
      </w:r>
      <w:r>
        <w:rPr>
          <w:rFonts w:ascii="Arial" w:hAnsi="Arial" w:cs="Arial"/>
        </w:rPr>
        <w:t xml:space="preserve">, </w:t>
      </w:r>
      <w:proofErr w:type="gramStart"/>
      <w:r>
        <w:rPr>
          <w:rFonts w:ascii="Arial" w:hAnsi="Arial" w:cs="Arial"/>
        </w:rPr>
        <w:t>indicate</w:t>
      </w:r>
      <w:proofErr w:type="gramEnd"/>
      <w:r>
        <w:rPr>
          <w:rFonts w:ascii="Arial" w:hAnsi="Arial" w:cs="Arial"/>
        </w:rPr>
        <w:t xml:space="preserve"> </w:t>
      </w:r>
      <w:r w:rsidR="00E42C29">
        <w:rPr>
          <w:rFonts w:ascii="Arial" w:hAnsi="Arial" w:cs="Arial"/>
        </w:rPr>
        <w:t>how strong the relationship between</w:t>
      </w:r>
      <w:r w:rsidR="00E42C29" w:rsidRPr="00E42C29">
        <w:rPr>
          <w:rFonts w:ascii="Arial" w:hAnsi="Arial" w:cs="Arial"/>
        </w:rPr>
        <w:t xml:space="preserve"> </w:t>
      </w:r>
      <w:proofErr w:type="spellStart"/>
      <w:r w:rsidR="00E42C29">
        <w:rPr>
          <w:rFonts w:ascii="Arial" w:hAnsi="Arial" w:cs="Arial"/>
        </w:rPr>
        <w:t>cols</w:t>
      </w:r>
      <w:proofErr w:type="spellEnd"/>
      <w:r w:rsidR="00E42C29">
        <w:rPr>
          <w:rFonts w:ascii="Arial" w:hAnsi="Arial" w:cs="Arial"/>
        </w:rPr>
        <w:t xml:space="preserve"> and temperature.</w:t>
      </w:r>
      <w:r w:rsidR="00655D14">
        <w:rPr>
          <w:rFonts w:ascii="Arial" w:hAnsi="Arial" w:cs="Arial"/>
        </w:rPr>
        <w:t xml:space="preserve"> To reduce cols numbers, </w:t>
      </w:r>
      <w:r w:rsidR="00766773">
        <w:rPr>
          <w:rFonts w:ascii="Arial" w:hAnsi="Arial" w:cs="Arial"/>
        </w:rPr>
        <w:t xml:space="preserve">only </w:t>
      </w:r>
      <w:r w:rsidR="004E02CF">
        <w:rPr>
          <w:rFonts w:ascii="Arial" w:hAnsi="Arial" w:cs="Arial"/>
        </w:rPr>
        <w:t xml:space="preserve">cols </w:t>
      </w:r>
      <w:r w:rsidR="00553E50">
        <w:rPr>
          <w:rFonts w:ascii="Arial" w:hAnsi="Arial" w:cs="Arial"/>
        </w:rPr>
        <w:t>with rvalue meet r</w:t>
      </w:r>
      <w:r w:rsidR="00766773">
        <w:rPr>
          <w:rFonts w:ascii="Arial" w:hAnsi="Arial" w:cs="Arial"/>
        </w:rPr>
        <w:t xml:space="preserve">&gt;0.8 and r &lt; -0.8 </w:t>
      </w:r>
      <w:r w:rsidR="004E02CF">
        <w:rPr>
          <w:rFonts w:ascii="Arial" w:hAnsi="Arial" w:cs="Arial"/>
        </w:rPr>
        <w:t xml:space="preserve">are selected </w:t>
      </w:r>
      <w:r w:rsidR="00853828">
        <w:rPr>
          <w:rFonts w:ascii="Arial" w:hAnsi="Arial" w:cs="Arial"/>
        </w:rPr>
        <w:t>in</w:t>
      </w:r>
      <w:r w:rsidR="004E02CF">
        <w:rPr>
          <w:rFonts w:ascii="Arial" w:hAnsi="Arial" w:cs="Arial"/>
        </w:rPr>
        <w:t xml:space="preserve"> </w:t>
      </w:r>
      <w:r w:rsidR="0003603F">
        <w:rPr>
          <w:rFonts w:ascii="Arial" w:hAnsi="Arial" w:cs="Arial"/>
        </w:rPr>
        <w:t>fu</w:t>
      </w:r>
      <w:r w:rsidR="008815EE">
        <w:rPr>
          <w:rFonts w:ascii="Arial" w:hAnsi="Arial" w:cs="Arial"/>
        </w:rPr>
        <w:t>r</w:t>
      </w:r>
      <w:r w:rsidR="0003603F">
        <w:rPr>
          <w:rFonts w:ascii="Arial" w:hAnsi="Arial" w:cs="Arial"/>
        </w:rPr>
        <w:t>th</w:t>
      </w:r>
      <w:r w:rsidR="008815EE">
        <w:rPr>
          <w:rFonts w:ascii="Arial" w:hAnsi="Arial" w:cs="Arial"/>
        </w:rPr>
        <w:t>e</w:t>
      </w:r>
      <w:r w:rsidR="0003603F">
        <w:rPr>
          <w:rFonts w:ascii="Arial" w:hAnsi="Arial" w:cs="Arial"/>
        </w:rPr>
        <w:t>r</w:t>
      </w:r>
      <w:r w:rsidR="008815EE">
        <w:rPr>
          <w:rFonts w:ascii="Arial" w:hAnsi="Arial" w:cs="Arial"/>
        </w:rPr>
        <w:t xml:space="preserve"> </w:t>
      </w:r>
      <w:proofErr w:type="gramStart"/>
      <w:r w:rsidR="008815EE">
        <w:rPr>
          <w:rFonts w:ascii="Arial" w:hAnsi="Arial" w:cs="Arial"/>
        </w:rPr>
        <w:t>model</w:t>
      </w:r>
      <w:r w:rsidR="00944AC4">
        <w:rPr>
          <w:rFonts w:ascii="Arial" w:hAnsi="Arial" w:cs="Arial"/>
        </w:rPr>
        <w:t xml:space="preserve"> ,</w:t>
      </w:r>
      <w:proofErr w:type="gramEnd"/>
      <w:r w:rsidR="00944AC4">
        <w:rPr>
          <w:rFonts w:ascii="Arial" w:hAnsi="Arial" w:cs="Arial"/>
        </w:rPr>
        <w:t xml:space="preserve"> also </w:t>
      </w:r>
      <w:proofErr w:type="spellStart"/>
      <w:r w:rsidR="00944AC4">
        <w:rPr>
          <w:rFonts w:ascii="Arial" w:hAnsi="Arial" w:cs="Arial"/>
        </w:rPr>
        <w:t>cols</w:t>
      </w:r>
      <w:proofErr w:type="spellEnd"/>
      <w:r w:rsidR="00944AC4">
        <w:rPr>
          <w:rFonts w:ascii="Arial" w:hAnsi="Arial" w:cs="Arial"/>
        </w:rPr>
        <w:t xml:space="preserve"> </w:t>
      </w:r>
      <w:r w:rsidR="008A201B">
        <w:rPr>
          <w:rFonts w:ascii="Arial" w:hAnsi="Arial" w:cs="Arial"/>
        </w:rPr>
        <w:t xml:space="preserve">with </w:t>
      </w:r>
      <w:r w:rsidR="00DA58D7">
        <w:rPr>
          <w:rFonts w:ascii="Arial" w:hAnsi="Arial" w:cs="Arial"/>
        </w:rPr>
        <w:t>little</w:t>
      </w:r>
      <w:r w:rsidR="008A201B">
        <w:rPr>
          <w:rFonts w:ascii="Arial" w:hAnsi="Arial" w:cs="Arial"/>
        </w:rPr>
        <w:t xml:space="preserve"> data are exclu</w:t>
      </w:r>
      <w:r w:rsidR="00DA58D7">
        <w:rPr>
          <w:rFonts w:ascii="Arial" w:hAnsi="Arial" w:cs="Arial"/>
        </w:rPr>
        <w:t>ded.</w:t>
      </w:r>
    </w:p>
    <w:p w14:paraId="7F46D96E" w14:textId="77777777" w:rsidR="00DA58D7" w:rsidRDefault="00DA58D7" w:rsidP="00850BA8">
      <w:pPr>
        <w:spacing w:after="240" w:line="360" w:lineRule="auto"/>
        <w:jc w:val="both"/>
        <w:rPr>
          <w:rFonts w:ascii="Arial" w:hAnsi="Arial" w:cs="Arial"/>
        </w:rPr>
      </w:pPr>
    </w:p>
    <w:p w14:paraId="78C74CD9" w14:textId="77777777" w:rsidR="00DA58D7" w:rsidRDefault="00DA58D7" w:rsidP="00850BA8">
      <w:pPr>
        <w:spacing w:after="240" w:line="360" w:lineRule="auto"/>
        <w:jc w:val="both"/>
        <w:rPr>
          <w:rFonts w:ascii="Arial" w:hAnsi="Arial" w:cs="Arial"/>
        </w:rPr>
      </w:pPr>
    </w:p>
    <w:p w14:paraId="653D26D9" w14:textId="77777777" w:rsidR="00DA58D7" w:rsidRDefault="00DA58D7" w:rsidP="00850BA8">
      <w:pPr>
        <w:spacing w:after="240" w:line="360" w:lineRule="auto"/>
        <w:jc w:val="both"/>
        <w:rPr>
          <w:rFonts w:ascii="Arial" w:hAnsi="Arial" w:cs="Arial"/>
        </w:rPr>
      </w:pPr>
    </w:p>
    <w:p w14:paraId="36750851" w14:textId="77777777" w:rsidR="00DA58D7" w:rsidRDefault="00DA58D7" w:rsidP="00850BA8">
      <w:pPr>
        <w:spacing w:after="240" w:line="360" w:lineRule="auto"/>
        <w:jc w:val="both"/>
        <w:rPr>
          <w:rFonts w:ascii="Arial" w:hAnsi="Arial" w:cs="Arial"/>
        </w:rPr>
      </w:pPr>
    </w:p>
    <w:p w14:paraId="47118F91" w14:textId="77777777" w:rsidR="00DA58D7" w:rsidRDefault="00DA58D7" w:rsidP="00850BA8">
      <w:pPr>
        <w:spacing w:after="240" w:line="360" w:lineRule="auto"/>
        <w:jc w:val="both"/>
        <w:rPr>
          <w:rFonts w:ascii="Arial" w:hAnsi="Arial" w:cs="Arial"/>
        </w:rPr>
      </w:pPr>
    </w:p>
    <w:p w14:paraId="3A60E1D9" w14:textId="63FDC10B" w:rsidR="00DA58D7" w:rsidRDefault="00AA5BB7" w:rsidP="00850BA8">
      <w:pPr>
        <w:spacing w:after="240" w:line="360" w:lineRule="auto"/>
        <w:jc w:val="both"/>
        <w:rPr>
          <w:rFonts w:ascii="Arial" w:hAnsi="Arial" w:cs="Arial"/>
        </w:rPr>
      </w:pPr>
      <w:r>
        <w:rPr>
          <w:noProof/>
        </w:rPr>
        <w:lastRenderedPageBreak/>
        <w:drawing>
          <wp:inline distT="0" distB="0" distL="0" distR="0" wp14:anchorId="18E39F3C" wp14:editId="69CE414C">
            <wp:extent cx="4983238" cy="1435409"/>
            <wp:effectExtent l="0" t="0" r="8255" b="0"/>
            <wp:docPr id="1177942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2466" name="Picture 1" descr="A screenshot of a computer screen&#10;&#10;Description automatically generated"/>
                    <pic:cNvPicPr/>
                  </pic:nvPicPr>
                  <pic:blipFill>
                    <a:blip r:embed="rId13"/>
                    <a:stretch>
                      <a:fillRect/>
                    </a:stretch>
                  </pic:blipFill>
                  <pic:spPr>
                    <a:xfrm>
                      <a:off x="0" y="0"/>
                      <a:ext cx="5039456" cy="1451602"/>
                    </a:xfrm>
                    <a:prstGeom prst="rect">
                      <a:avLst/>
                    </a:prstGeom>
                  </pic:spPr>
                </pic:pic>
              </a:graphicData>
            </a:graphic>
          </wp:inline>
        </w:drawing>
      </w:r>
      <w:r w:rsidR="003A7C8E">
        <w:rPr>
          <w:rFonts w:ascii="Arial" w:hAnsi="Arial" w:cs="Arial"/>
          <w:noProof/>
        </w:rPr>
        <w:drawing>
          <wp:inline distT="0" distB="0" distL="0" distR="0" wp14:anchorId="570ED89A" wp14:editId="4B13C3FF">
            <wp:extent cx="2866459" cy="2149231"/>
            <wp:effectExtent l="0" t="0" r="0" b="3810"/>
            <wp:docPr id="187937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864" cy="2163781"/>
                    </a:xfrm>
                    <a:prstGeom prst="rect">
                      <a:avLst/>
                    </a:prstGeom>
                    <a:noFill/>
                    <a:ln>
                      <a:noFill/>
                    </a:ln>
                  </pic:spPr>
                </pic:pic>
              </a:graphicData>
            </a:graphic>
          </wp:inline>
        </w:drawing>
      </w:r>
      <w:r w:rsidR="00333DB0" w:rsidRPr="00333DB0">
        <w:t xml:space="preserve"> </w:t>
      </w:r>
      <w:r w:rsidR="00333DB0">
        <w:rPr>
          <w:noProof/>
        </w:rPr>
        <w:drawing>
          <wp:inline distT="0" distB="0" distL="0" distR="0" wp14:anchorId="6F80D49E" wp14:editId="0462DA55">
            <wp:extent cx="2885622" cy="2163600"/>
            <wp:effectExtent l="0" t="0" r="0" b="8255"/>
            <wp:docPr id="2024499851" name="Picture 2" descr="A graph of a temperatur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9851" name="Picture 2" descr="A graph of a temperature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3761" cy="2184699"/>
                    </a:xfrm>
                    <a:prstGeom prst="rect">
                      <a:avLst/>
                    </a:prstGeom>
                    <a:noFill/>
                    <a:ln>
                      <a:noFill/>
                    </a:ln>
                  </pic:spPr>
                </pic:pic>
              </a:graphicData>
            </a:graphic>
          </wp:inline>
        </w:drawing>
      </w:r>
      <w:r w:rsidR="0007622E" w:rsidRPr="0007622E">
        <w:t xml:space="preserve"> </w:t>
      </w:r>
      <w:r w:rsidR="0007622E">
        <w:rPr>
          <w:noProof/>
        </w:rPr>
        <w:drawing>
          <wp:inline distT="0" distB="0" distL="0" distR="0" wp14:anchorId="5D4F05E2" wp14:editId="716B68A1">
            <wp:extent cx="2812585" cy="2109439"/>
            <wp:effectExtent l="0" t="0" r="6985" b="5715"/>
            <wp:docPr id="234565849" name="Picture 3" descr="A graph of a temperature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5849" name="Picture 3" descr="A graph of a temperature plo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962" cy="2129222"/>
                    </a:xfrm>
                    <a:prstGeom prst="rect">
                      <a:avLst/>
                    </a:prstGeom>
                    <a:noFill/>
                    <a:ln>
                      <a:noFill/>
                    </a:ln>
                  </pic:spPr>
                </pic:pic>
              </a:graphicData>
            </a:graphic>
          </wp:inline>
        </w:drawing>
      </w:r>
      <w:r w:rsidR="0007622E">
        <w:rPr>
          <w:noProof/>
        </w:rPr>
        <w:drawing>
          <wp:inline distT="0" distB="0" distL="0" distR="0" wp14:anchorId="0764BA62" wp14:editId="29A7C424">
            <wp:extent cx="2821159" cy="2113007"/>
            <wp:effectExtent l="0" t="0" r="0" b="1905"/>
            <wp:docPr id="187272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214" cy="2136267"/>
                    </a:xfrm>
                    <a:prstGeom prst="rect">
                      <a:avLst/>
                    </a:prstGeom>
                    <a:noFill/>
                    <a:ln>
                      <a:noFill/>
                    </a:ln>
                  </pic:spPr>
                </pic:pic>
              </a:graphicData>
            </a:graphic>
          </wp:inline>
        </w:drawing>
      </w:r>
    </w:p>
    <w:p w14:paraId="53F56DAC" w14:textId="459EC183" w:rsidR="00DA58D7" w:rsidRPr="00DA58D7" w:rsidRDefault="00AA5BB7" w:rsidP="00AA5BB7">
      <w:pPr>
        <w:rPr>
          <w:rFonts w:ascii="Arial" w:hAnsi="Arial" w:cs="Arial"/>
        </w:rPr>
      </w:pPr>
      <w:r>
        <w:rPr>
          <w:noProof/>
        </w:rPr>
        <w:drawing>
          <wp:inline distT="0" distB="0" distL="0" distR="0" wp14:anchorId="6257454D" wp14:editId="19347C5C">
            <wp:extent cx="1538514" cy="2033387"/>
            <wp:effectExtent l="0" t="0" r="5080" b="5080"/>
            <wp:docPr id="13867317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31778" name="Picture 1" descr="A screenshot of a computer code&#10;&#10;Description automatically generated"/>
                    <pic:cNvPicPr/>
                  </pic:nvPicPr>
                  <pic:blipFill>
                    <a:blip r:embed="rId18"/>
                    <a:stretch>
                      <a:fillRect/>
                    </a:stretch>
                  </pic:blipFill>
                  <pic:spPr>
                    <a:xfrm>
                      <a:off x="0" y="0"/>
                      <a:ext cx="1563358" cy="2066222"/>
                    </a:xfrm>
                    <a:prstGeom prst="rect">
                      <a:avLst/>
                    </a:prstGeom>
                  </pic:spPr>
                </pic:pic>
              </a:graphicData>
            </a:graphic>
          </wp:inline>
        </w:drawing>
      </w:r>
      <w:r w:rsidR="00DA58D7">
        <w:rPr>
          <w:rFonts w:ascii="Arial" w:hAnsi="Arial" w:cs="Arial"/>
        </w:rPr>
        <w:br w:type="page"/>
      </w:r>
    </w:p>
    <w:p w14:paraId="577B27D7" w14:textId="29091432" w:rsidR="00850BA8" w:rsidRDefault="5FDC16A5" w:rsidP="00850BA8">
      <w:pPr>
        <w:pStyle w:val="ListParagraph"/>
        <w:numPr>
          <w:ilvl w:val="0"/>
          <w:numId w:val="8"/>
        </w:numPr>
        <w:spacing w:after="240" w:line="360" w:lineRule="auto"/>
        <w:jc w:val="both"/>
        <w:rPr>
          <w:rFonts w:ascii="Cambria" w:hAnsi="Cambria"/>
          <w:b/>
          <w:bCs/>
        </w:rPr>
      </w:pPr>
      <w:r w:rsidRPr="5FDC16A5">
        <w:rPr>
          <w:rFonts w:ascii="Cambria" w:hAnsi="Cambria"/>
          <w:b/>
          <w:bCs/>
        </w:rPr>
        <w:lastRenderedPageBreak/>
        <w:t>Data Preprocessing and Feature Engineering</w:t>
      </w:r>
    </w:p>
    <w:p w14:paraId="0CE12ECB" w14:textId="5CC275B5" w:rsidR="00167A6E" w:rsidRDefault="00167A6E" w:rsidP="00DA58D7">
      <w:pPr>
        <w:spacing w:after="240" w:line="360" w:lineRule="auto"/>
        <w:jc w:val="both"/>
        <w:rPr>
          <w:rFonts w:ascii="Arial" w:hAnsi="Arial" w:cs="Arial"/>
        </w:rPr>
      </w:pPr>
      <w:r>
        <w:rPr>
          <w:rFonts w:ascii="Arial" w:hAnsi="Arial" w:cs="Arial"/>
        </w:rPr>
        <w:t xml:space="preserve">The </w:t>
      </w:r>
      <w:r w:rsidRPr="00F033EC">
        <w:rPr>
          <w:rFonts w:ascii="Arial" w:hAnsi="Arial" w:cs="Arial"/>
        </w:rPr>
        <w:t>First step</w:t>
      </w:r>
      <w:r w:rsidR="00F033EC">
        <w:rPr>
          <w:rFonts w:ascii="Arial" w:hAnsi="Arial" w:cs="Arial"/>
        </w:rPr>
        <w:t xml:space="preserve"> to </w:t>
      </w:r>
      <w:r w:rsidR="000E6FAF">
        <w:rPr>
          <w:rFonts w:ascii="Arial" w:hAnsi="Arial" w:cs="Arial"/>
        </w:rPr>
        <w:t xml:space="preserve">process data is </w:t>
      </w:r>
      <w:proofErr w:type="spellStart"/>
      <w:proofErr w:type="gramStart"/>
      <w:r w:rsidR="000E6FAF">
        <w:rPr>
          <w:rFonts w:ascii="Arial" w:hAnsi="Arial" w:cs="Arial"/>
        </w:rPr>
        <w:t>dropna</w:t>
      </w:r>
      <w:proofErr w:type="spellEnd"/>
      <w:r w:rsidR="000E6FAF">
        <w:rPr>
          <w:rFonts w:ascii="Arial" w:hAnsi="Arial" w:cs="Arial"/>
        </w:rPr>
        <w:t>(</w:t>
      </w:r>
      <w:proofErr w:type="gramEnd"/>
      <w:r w:rsidR="000E6FAF">
        <w:rPr>
          <w:rFonts w:ascii="Arial" w:hAnsi="Arial" w:cs="Arial"/>
        </w:rPr>
        <w:t xml:space="preserve">) and </w:t>
      </w:r>
      <w:proofErr w:type="spellStart"/>
      <w:r w:rsidR="000E6FAF">
        <w:rPr>
          <w:rFonts w:ascii="Arial" w:hAnsi="Arial" w:cs="Arial"/>
        </w:rPr>
        <w:t>drop_duplicate</w:t>
      </w:r>
      <w:proofErr w:type="spellEnd"/>
      <w:r w:rsidR="000E6FAF">
        <w:rPr>
          <w:rFonts w:ascii="Arial" w:hAnsi="Arial" w:cs="Arial"/>
        </w:rPr>
        <w:t>()</w:t>
      </w:r>
      <w:r w:rsidR="001D6EF0">
        <w:rPr>
          <w:rFonts w:ascii="Arial" w:hAnsi="Arial" w:cs="Arial"/>
        </w:rPr>
        <w:t xml:space="preserve"> to minimize impact on data accuracy.</w:t>
      </w:r>
    </w:p>
    <w:p w14:paraId="22562514" w14:textId="2CC47454" w:rsidR="00711BD9" w:rsidRPr="00711BD9" w:rsidRDefault="001D6EF0" w:rsidP="001D6EF0">
      <w:pPr>
        <w:spacing w:after="240" w:line="360" w:lineRule="auto"/>
        <w:jc w:val="both"/>
        <w:rPr>
          <w:rFonts w:ascii="Arial" w:hAnsi="Arial" w:cs="Arial"/>
        </w:rPr>
      </w:pPr>
      <w:proofErr w:type="gramStart"/>
      <w:r w:rsidRPr="008B22CD">
        <w:rPr>
          <w:rFonts w:ascii="Arial" w:hAnsi="Arial" w:cs="Arial"/>
        </w:rPr>
        <w:t>Next</w:t>
      </w:r>
      <w:r w:rsidR="008B22CD">
        <w:rPr>
          <w:rFonts w:ascii="Arial" w:hAnsi="Arial" w:cs="Arial"/>
        </w:rPr>
        <w:t xml:space="preserve"> ,</w:t>
      </w:r>
      <w:r w:rsidR="00C369FD" w:rsidRPr="008B22CD">
        <w:rPr>
          <w:rFonts w:ascii="Arial" w:hAnsi="Arial" w:cs="Arial"/>
        </w:rPr>
        <w:t>drop</w:t>
      </w:r>
      <w:proofErr w:type="gramEnd"/>
      <w:r w:rsidR="00C369FD" w:rsidRPr="008B22CD">
        <w:rPr>
          <w:rFonts w:ascii="Arial" w:hAnsi="Arial" w:cs="Arial"/>
        </w:rPr>
        <w:t xml:space="preserve"> outlier </w:t>
      </w:r>
      <w:r w:rsidR="008B22CD">
        <w:rPr>
          <w:rFonts w:ascii="Arial" w:hAnsi="Arial" w:cs="Arial"/>
        </w:rPr>
        <w:t xml:space="preserve">using </w:t>
      </w:r>
      <w:r w:rsidR="0080434C" w:rsidRPr="008B22CD">
        <w:rPr>
          <w:rFonts w:ascii="Arial" w:hAnsi="Arial" w:cs="Arial"/>
        </w:rPr>
        <w:t xml:space="preserve">1.5 * </w:t>
      </w:r>
      <w:r w:rsidR="00C369FD" w:rsidRPr="008B22CD">
        <w:rPr>
          <w:rFonts w:ascii="Arial" w:hAnsi="Arial" w:cs="Arial"/>
        </w:rPr>
        <w:t xml:space="preserve">IQR </w:t>
      </w:r>
      <w:r w:rsidRPr="008B22CD">
        <w:rPr>
          <w:rFonts w:ascii="Arial" w:hAnsi="Arial" w:cs="Arial"/>
        </w:rPr>
        <w:t>.</w:t>
      </w:r>
      <w:r w:rsidR="0080434C" w:rsidRPr="008B22CD">
        <w:rPr>
          <w:rFonts w:ascii="Arial" w:hAnsi="Arial" w:cs="Arial"/>
        </w:rPr>
        <w:t xml:space="preserve"> </w:t>
      </w:r>
      <w:r w:rsidR="00711BD9" w:rsidRPr="00711BD9">
        <w:rPr>
          <w:rFonts w:ascii="Arial" w:eastAsia="Times New Roman" w:hAnsi="Arial" w:cs="Arial"/>
          <w:color w:val="410007"/>
          <w:shd w:val="clear" w:color="auto" w:fill="FFFFFF"/>
          <w:lang w:eastAsia="zh-CN"/>
        </w:rPr>
        <w:t>The IQR is the difference between the 75th and 25</w:t>
      </w:r>
      <w:proofErr w:type="gramStart"/>
      <w:r w:rsidR="00711BD9" w:rsidRPr="00711BD9">
        <w:rPr>
          <w:rFonts w:ascii="Arial" w:eastAsia="Times New Roman" w:hAnsi="Arial" w:cs="Arial"/>
          <w:color w:val="410007"/>
          <w:shd w:val="clear" w:color="auto" w:fill="FFFFFF"/>
          <w:lang w:eastAsia="zh-CN"/>
        </w:rPr>
        <w:t>th </w:t>
      </w:r>
      <w:r w:rsidR="008B22CD" w:rsidRPr="008B22CD">
        <w:rPr>
          <w:rFonts w:ascii="Arial" w:eastAsia="Times New Roman" w:hAnsi="Arial" w:cs="Arial"/>
          <w:color w:val="410007"/>
          <w:shd w:val="clear" w:color="auto" w:fill="FFFFFF"/>
          <w:lang w:eastAsia="zh-CN"/>
        </w:rPr>
        <w:t>.</w:t>
      </w:r>
      <w:proofErr w:type="gramEnd"/>
      <w:r w:rsidR="008B22CD" w:rsidRPr="008B22CD">
        <w:rPr>
          <w:rFonts w:ascii="Arial" w:hAnsi="Arial" w:cs="Arial"/>
          <w:color w:val="21242C"/>
          <w:shd w:val="clear" w:color="auto" w:fill="FFFFFF"/>
        </w:rPr>
        <w:t xml:space="preserve">  low outliers are below </w:t>
      </w:r>
      <w:r w:rsidR="008B22CD">
        <w:rPr>
          <w:rFonts w:ascii="Arial" w:hAnsi="Arial" w:cs="Arial"/>
          <w:color w:val="21242C"/>
          <w:shd w:val="clear" w:color="auto" w:fill="FFFFFF"/>
        </w:rPr>
        <w:t xml:space="preserve">Q1 – 1.5 * </w:t>
      </w:r>
      <w:proofErr w:type="gramStart"/>
      <w:r w:rsidR="008B22CD">
        <w:rPr>
          <w:rFonts w:ascii="Arial" w:hAnsi="Arial" w:cs="Arial"/>
          <w:color w:val="21242C"/>
          <w:shd w:val="clear" w:color="auto" w:fill="FFFFFF"/>
        </w:rPr>
        <w:t>IQR</w:t>
      </w:r>
      <w:r w:rsidR="008B22CD" w:rsidRPr="008B22CD">
        <w:rPr>
          <w:rStyle w:val="mathjax-selectable"/>
          <w:rFonts w:ascii="Arial" w:hAnsi="Arial" w:cs="Arial"/>
          <w:color w:val="21242C"/>
          <w:bdr w:val="none" w:sz="0" w:space="0" w:color="auto" w:frame="1"/>
          <w:shd w:val="clear" w:color="auto" w:fill="FFFFFF"/>
        </w:rPr>
        <w:t> </w:t>
      </w:r>
      <w:r w:rsidR="008B22CD" w:rsidRPr="008B22CD">
        <w:rPr>
          <w:rFonts w:ascii="Arial" w:hAnsi="Arial" w:cs="Arial"/>
          <w:color w:val="21242C"/>
          <w:shd w:val="clear" w:color="auto" w:fill="FFFFFF"/>
        </w:rPr>
        <w:t> and</w:t>
      </w:r>
      <w:proofErr w:type="gramEnd"/>
      <w:r w:rsidR="008B22CD" w:rsidRPr="008B22CD">
        <w:rPr>
          <w:rFonts w:ascii="Arial" w:hAnsi="Arial" w:cs="Arial"/>
          <w:color w:val="21242C"/>
          <w:shd w:val="clear" w:color="auto" w:fill="FFFFFF"/>
        </w:rPr>
        <w:t xml:space="preserve"> high outliers are above </w:t>
      </w:r>
      <w:r w:rsidR="008B22CD" w:rsidRPr="008B22CD">
        <w:rPr>
          <w:rStyle w:val="mathjax-selectable"/>
          <w:rFonts w:ascii="Arial" w:hAnsi="Arial" w:cs="Arial"/>
          <w:color w:val="21242C"/>
          <w:bdr w:val="none" w:sz="0" w:space="0" w:color="auto" w:frame="1"/>
          <w:shd w:val="clear" w:color="auto" w:fill="FFFFFF"/>
        </w:rPr>
        <w:t> </w:t>
      </w:r>
      <w:r w:rsidR="008B22CD">
        <w:rPr>
          <w:rFonts w:ascii="Arial" w:hAnsi="Arial" w:cs="Arial"/>
          <w:color w:val="21242C"/>
          <w:shd w:val="clear" w:color="auto" w:fill="FFFFFF"/>
        </w:rPr>
        <w:t>Q3 – 1.5 * IQR</w:t>
      </w:r>
    </w:p>
    <w:p w14:paraId="7941E7B0" w14:textId="5349AFE6" w:rsidR="00DA58D7" w:rsidRDefault="00DA58D7" w:rsidP="00DA58D7">
      <w:pPr>
        <w:spacing w:after="240" w:line="360" w:lineRule="auto"/>
        <w:jc w:val="both"/>
        <w:rPr>
          <w:rFonts w:ascii="Cambria" w:hAnsi="Cambria"/>
          <w:b/>
          <w:bCs/>
        </w:rPr>
      </w:pPr>
    </w:p>
    <w:p w14:paraId="04190CAC" w14:textId="14932A8B" w:rsidR="00DA58D7" w:rsidRDefault="00A01AE2" w:rsidP="00DA58D7">
      <w:pPr>
        <w:spacing w:after="240" w:line="360" w:lineRule="auto"/>
        <w:jc w:val="both"/>
        <w:rPr>
          <w:rFonts w:ascii="Cambria" w:hAnsi="Cambria"/>
          <w:b/>
          <w:bCs/>
        </w:rPr>
      </w:pPr>
      <w:r>
        <w:rPr>
          <w:noProof/>
        </w:rPr>
        <w:drawing>
          <wp:inline distT="0" distB="0" distL="0" distR="0" wp14:anchorId="378A86BA" wp14:editId="232EB044">
            <wp:extent cx="4107368" cy="2544142"/>
            <wp:effectExtent l="0" t="0" r="7620" b="8890"/>
            <wp:docPr id="5" name="Picture 3" descr="How to Find Outliers | 4 Ways with Examples &amp;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liers | 4 Ways with Examples &amp; Explan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8543" cy="2551064"/>
                    </a:xfrm>
                    <a:prstGeom prst="rect">
                      <a:avLst/>
                    </a:prstGeom>
                    <a:noFill/>
                    <a:ln>
                      <a:noFill/>
                    </a:ln>
                  </pic:spPr>
                </pic:pic>
              </a:graphicData>
            </a:graphic>
          </wp:inline>
        </w:drawing>
      </w:r>
      <w:r w:rsidR="007326F6" w:rsidRPr="007326F6">
        <w:rPr>
          <w:noProof/>
        </w:rPr>
        <w:t xml:space="preserve"> </w:t>
      </w:r>
      <w:r w:rsidR="007326F6">
        <w:rPr>
          <w:noProof/>
        </w:rPr>
        <w:drawing>
          <wp:inline distT="0" distB="0" distL="0" distR="0" wp14:anchorId="57096105" wp14:editId="50B82548">
            <wp:extent cx="3548525" cy="2462591"/>
            <wp:effectExtent l="0" t="0" r="0" b="0"/>
            <wp:docPr id="2075065846"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5846" name="Picture 1" descr="A white text with black numbers&#10;&#10;Description automatically generated"/>
                    <pic:cNvPicPr/>
                  </pic:nvPicPr>
                  <pic:blipFill>
                    <a:blip r:embed="rId20"/>
                    <a:stretch>
                      <a:fillRect/>
                    </a:stretch>
                  </pic:blipFill>
                  <pic:spPr>
                    <a:xfrm>
                      <a:off x="0" y="0"/>
                      <a:ext cx="3549981" cy="2463601"/>
                    </a:xfrm>
                    <a:prstGeom prst="rect">
                      <a:avLst/>
                    </a:prstGeom>
                  </pic:spPr>
                </pic:pic>
              </a:graphicData>
            </a:graphic>
          </wp:inline>
        </w:drawing>
      </w:r>
    </w:p>
    <w:p w14:paraId="57185681" w14:textId="77777777" w:rsidR="00DA58D7" w:rsidRDefault="00DA58D7" w:rsidP="00DA58D7">
      <w:pPr>
        <w:spacing w:after="240" w:line="360" w:lineRule="auto"/>
        <w:jc w:val="both"/>
        <w:rPr>
          <w:rFonts w:ascii="Cambria" w:hAnsi="Cambria"/>
          <w:b/>
          <w:bCs/>
        </w:rPr>
      </w:pPr>
    </w:p>
    <w:p w14:paraId="4666636A" w14:textId="1911C446" w:rsidR="00DA58D7" w:rsidRPr="00DA58D7" w:rsidRDefault="00DA58D7" w:rsidP="00DA58D7">
      <w:pPr>
        <w:spacing w:after="240" w:line="360" w:lineRule="auto"/>
        <w:jc w:val="both"/>
        <w:rPr>
          <w:rFonts w:ascii="Cambria" w:hAnsi="Cambria"/>
          <w:b/>
          <w:bCs/>
        </w:rPr>
      </w:pPr>
    </w:p>
    <w:p w14:paraId="4BF7AFED" w14:textId="77777777" w:rsidR="00DA58D7" w:rsidRPr="001D6DF4" w:rsidRDefault="00DA58D7" w:rsidP="00DA58D7">
      <w:pPr>
        <w:pStyle w:val="ListParagraph"/>
        <w:numPr>
          <w:ilvl w:val="0"/>
          <w:numId w:val="8"/>
        </w:numPr>
        <w:spacing w:after="240" w:line="360" w:lineRule="auto"/>
        <w:jc w:val="both"/>
        <w:rPr>
          <w:rFonts w:ascii="Cambria" w:hAnsi="Cambria"/>
          <w:b/>
          <w:bCs/>
        </w:rPr>
      </w:pPr>
      <w:r w:rsidRPr="001D6DF4">
        <w:rPr>
          <w:rFonts w:ascii="Cambria" w:hAnsi="Cambria"/>
          <w:b/>
          <w:bCs/>
        </w:rPr>
        <w:lastRenderedPageBreak/>
        <w:t>Model Evaluation</w:t>
      </w:r>
    </w:p>
    <w:p w14:paraId="39109382" w14:textId="77777777" w:rsidR="00DA58D7" w:rsidRDefault="00DA58D7" w:rsidP="00DA58D7">
      <w:pPr>
        <w:pStyle w:val="ListParagraph"/>
        <w:spacing w:after="240" w:line="360" w:lineRule="auto"/>
        <w:jc w:val="both"/>
        <w:rPr>
          <w:rFonts w:ascii="Cambria" w:hAnsi="Cambria"/>
          <w:b/>
          <w:bCs/>
        </w:rPr>
      </w:pPr>
    </w:p>
    <w:p w14:paraId="0E0D5C9B" w14:textId="0467C428" w:rsidR="00850BA8" w:rsidRPr="00850BA8" w:rsidRDefault="00850BA8" w:rsidP="00850BA8">
      <w:pPr>
        <w:pStyle w:val="ListParagraph"/>
      </w:pPr>
      <w:r>
        <w:rPr>
          <w:noProof/>
        </w:rPr>
        <w:drawing>
          <wp:inline distT="0" distB="0" distL="0" distR="0" wp14:anchorId="4729C66D" wp14:editId="32EDA447">
            <wp:extent cx="4572000" cy="3581400"/>
            <wp:effectExtent l="0" t="0" r="0" b="0"/>
            <wp:docPr id="160510015" name="Picture 16051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r>
        <w:rPr>
          <w:noProof/>
        </w:rPr>
        <w:drawing>
          <wp:inline distT="0" distB="0" distL="0" distR="0" wp14:anchorId="510009A1" wp14:editId="4E2ED652">
            <wp:extent cx="4572000" cy="3371850"/>
            <wp:effectExtent l="0" t="0" r="0" b="0"/>
            <wp:docPr id="996500136" name="Picture 99650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4F6FC60A" w14:textId="77777777" w:rsidR="00850BA8" w:rsidRPr="00850BA8" w:rsidRDefault="00850BA8" w:rsidP="00850BA8">
      <w:pPr>
        <w:spacing w:after="240" w:line="360" w:lineRule="auto"/>
        <w:jc w:val="both"/>
        <w:rPr>
          <w:rFonts w:ascii="Cambria" w:hAnsi="Cambria"/>
          <w:b/>
          <w:bCs/>
        </w:rPr>
      </w:pPr>
    </w:p>
    <w:p w14:paraId="19109368" w14:textId="77777777" w:rsidR="00850BA8" w:rsidRDefault="5FDC16A5" w:rsidP="00850BA8">
      <w:pPr>
        <w:pStyle w:val="ListParagraph"/>
        <w:numPr>
          <w:ilvl w:val="0"/>
          <w:numId w:val="8"/>
        </w:numPr>
        <w:spacing w:after="240" w:line="360" w:lineRule="auto"/>
        <w:jc w:val="both"/>
        <w:rPr>
          <w:rFonts w:ascii="Cambria" w:hAnsi="Cambria"/>
          <w:b/>
          <w:bCs/>
        </w:rPr>
      </w:pPr>
      <w:r w:rsidRPr="5FDC16A5">
        <w:rPr>
          <w:rFonts w:ascii="Cambria" w:hAnsi="Cambria"/>
          <w:b/>
          <w:bCs/>
        </w:rPr>
        <w:t>Model Evaluation</w:t>
      </w:r>
    </w:p>
    <w:p w14:paraId="103644E2" w14:textId="42FE47A9" w:rsidR="00850BA8" w:rsidRPr="00850BA8" w:rsidRDefault="00850BA8" w:rsidP="5FDC16A5">
      <w:pPr>
        <w:spacing w:after="240" w:line="360" w:lineRule="auto"/>
        <w:jc w:val="both"/>
      </w:pPr>
      <w:r>
        <w:rPr>
          <w:noProof/>
        </w:rPr>
        <w:lastRenderedPageBreak/>
        <w:drawing>
          <wp:inline distT="0" distB="0" distL="0" distR="0" wp14:anchorId="62681091" wp14:editId="6CEA7AA3">
            <wp:extent cx="4572000" cy="3324225"/>
            <wp:effectExtent l="0" t="0" r="0" b="0"/>
            <wp:docPr id="640880061" name="Picture 64088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763F688B" w14:textId="03C80B99" w:rsidR="5FDC16A5" w:rsidRDefault="5FDC16A5" w:rsidP="5FDC16A5">
      <w:pPr>
        <w:spacing w:after="240" w:line="360" w:lineRule="auto"/>
        <w:jc w:val="both"/>
      </w:pPr>
      <w:r>
        <w:rPr>
          <w:noProof/>
        </w:rPr>
        <w:drawing>
          <wp:inline distT="0" distB="0" distL="0" distR="0" wp14:anchorId="2360F1E1" wp14:editId="525A02BB">
            <wp:extent cx="4572000" cy="3438525"/>
            <wp:effectExtent l="0" t="0" r="0" b="0"/>
            <wp:docPr id="46843548" name="Picture 4684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1BC13A49" w14:textId="0E3ADB25" w:rsidR="5FDC16A5" w:rsidRDefault="5FDC16A5" w:rsidP="5FDC16A5">
      <w:pPr>
        <w:spacing w:after="240" w:line="360" w:lineRule="auto"/>
        <w:jc w:val="both"/>
      </w:pPr>
      <w:r>
        <w:rPr>
          <w:noProof/>
        </w:rPr>
        <w:lastRenderedPageBreak/>
        <w:drawing>
          <wp:inline distT="0" distB="0" distL="0" distR="0" wp14:anchorId="57C0078B" wp14:editId="7810BC8A">
            <wp:extent cx="4572000" cy="3267075"/>
            <wp:effectExtent l="0" t="0" r="0" b="0"/>
            <wp:docPr id="498885639" name="Picture 49888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087DC621" w14:textId="59F546C9" w:rsidR="5FDC16A5" w:rsidRDefault="5FDC16A5" w:rsidP="5FDC16A5">
      <w:pPr>
        <w:spacing w:after="240" w:line="360" w:lineRule="auto"/>
        <w:jc w:val="both"/>
      </w:pPr>
      <w:r>
        <w:rPr>
          <w:noProof/>
        </w:rPr>
        <w:drawing>
          <wp:inline distT="0" distB="0" distL="0" distR="0" wp14:anchorId="284AE3B2" wp14:editId="0F599AEB">
            <wp:extent cx="4572000" cy="3390900"/>
            <wp:effectExtent l="0" t="0" r="0" b="0"/>
            <wp:docPr id="1121268371" name="Picture 112126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11EB6ECE" w14:textId="63156D8C" w:rsidR="5FDC16A5" w:rsidRDefault="5FDC16A5" w:rsidP="5FDC16A5">
      <w:pPr>
        <w:spacing w:after="240" w:line="360" w:lineRule="auto"/>
        <w:jc w:val="both"/>
      </w:pPr>
      <w:r>
        <w:t>Variable: T_degC</w:t>
      </w:r>
    </w:p>
    <w:p w14:paraId="77F80DB1" w14:textId="45BEAA43" w:rsidR="5FDC16A5" w:rsidRDefault="5FDC16A5" w:rsidP="5FDC16A5">
      <w:pPr>
        <w:spacing w:after="240" w:line="360" w:lineRule="auto"/>
        <w:jc w:val="both"/>
      </w:pPr>
      <w:r>
        <w:t>Coefficients: -0.011330306528971584</w:t>
      </w:r>
    </w:p>
    <w:p w14:paraId="11E8610D" w14:textId="2C739427" w:rsidR="5FDC16A5" w:rsidRDefault="5FDC16A5" w:rsidP="5FDC16A5">
      <w:pPr>
        <w:spacing w:after="240" w:line="360" w:lineRule="auto"/>
        <w:jc w:val="both"/>
      </w:pPr>
      <w:r>
        <w:t>Intercept: 13.117745156728345</w:t>
      </w:r>
    </w:p>
    <w:p w14:paraId="21183506" w14:textId="6FAD98C0" w:rsidR="5FDC16A5" w:rsidRDefault="5FDC16A5" w:rsidP="5FDC16A5">
      <w:pPr>
        <w:spacing w:after="240" w:line="360" w:lineRule="auto"/>
        <w:jc w:val="both"/>
      </w:pPr>
      <w:r>
        <w:lastRenderedPageBreak/>
        <w:t xml:space="preserve">Mean absolute error: </w:t>
      </w:r>
      <w:proofErr w:type="gramStart"/>
      <w:r>
        <w:t>2.11</w:t>
      </w:r>
      <w:proofErr w:type="gramEnd"/>
    </w:p>
    <w:p w14:paraId="096169E3" w14:textId="3DFEEDE1" w:rsidR="5FDC16A5" w:rsidRDefault="5FDC16A5" w:rsidP="5FDC16A5">
      <w:pPr>
        <w:spacing w:after="240" w:line="360" w:lineRule="auto"/>
        <w:jc w:val="both"/>
      </w:pPr>
      <w:r>
        <w:t>Mean sum of squares (MSE): 7.73</w:t>
      </w:r>
    </w:p>
    <w:p w14:paraId="4370EB70" w14:textId="08355F81" w:rsidR="5FDC16A5" w:rsidRDefault="5FDC16A5" w:rsidP="5FDC16A5">
      <w:pPr>
        <w:spacing w:after="240" w:line="360" w:lineRule="auto"/>
        <w:jc w:val="both"/>
      </w:pPr>
      <w:r>
        <w:t>R2-score: 0.55</w:t>
      </w:r>
    </w:p>
    <w:p w14:paraId="2049668A" w14:textId="00234255" w:rsidR="5FDC16A5" w:rsidRDefault="5FDC16A5" w:rsidP="5FDC16A5">
      <w:pPr>
        <w:spacing w:after="240" w:line="360" w:lineRule="auto"/>
        <w:jc w:val="both"/>
      </w:pPr>
      <w:r>
        <w:t xml:space="preserve"> </w:t>
      </w:r>
    </w:p>
    <w:p w14:paraId="20523E32" w14:textId="5291BE1F" w:rsidR="5FDC16A5" w:rsidRDefault="5FDC16A5" w:rsidP="5FDC16A5">
      <w:pPr>
        <w:spacing w:after="240" w:line="360" w:lineRule="auto"/>
        <w:jc w:val="both"/>
      </w:pPr>
      <w:r>
        <w:t xml:space="preserve"> </w:t>
      </w:r>
    </w:p>
    <w:p w14:paraId="20C0FD15" w14:textId="2B0EF7AE" w:rsidR="5FDC16A5" w:rsidRDefault="5FDC16A5" w:rsidP="5FDC16A5">
      <w:pPr>
        <w:spacing w:after="240" w:line="360" w:lineRule="auto"/>
        <w:jc w:val="both"/>
      </w:pPr>
      <w:r>
        <w:t>Variable: R_TEMP</w:t>
      </w:r>
    </w:p>
    <w:p w14:paraId="4C44C627" w14:textId="7C36D51F" w:rsidR="5FDC16A5" w:rsidRDefault="5FDC16A5" w:rsidP="5FDC16A5">
      <w:pPr>
        <w:spacing w:after="240" w:line="360" w:lineRule="auto"/>
        <w:jc w:val="both"/>
      </w:pPr>
      <w:r>
        <w:t>Coefficients: -0.011330306528971584</w:t>
      </w:r>
    </w:p>
    <w:p w14:paraId="7153AB2C" w14:textId="7BEC876A" w:rsidR="5FDC16A5" w:rsidRDefault="5FDC16A5" w:rsidP="5FDC16A5">
      <w:pPr>
        <w:spacing w:after="240" w:line="360" w:lineRule="auto"/>
        <w:jc w:val="both"/>
      </w:pPr>
      <w:r>
        <w:t>Intercept: 13.117745156728345</w:t>
      </w:r>
    </w:p>
    <w:p w14:paraId="77839F45" w14:textId="63BF0999" w:rsidR="5FDC16A5" w:rsidRDefault="5FDC16A5" w:rsidP="5FDC16A5">
      <w:pPr>
        <w:spacing w:after="240" w:line="360" w:lineRule="auto"/>
        <w:jc w:val="both"/>
      </w:pPr>
      <w:r>
        <w:t xml:space="preserve">Mean absolute error: </w:t>
      </w:r>
      <w:proofErr w:type="gramStart"/>
      <w:r>
        <w:t>2.11</w:t>
      </w:r>
      <w:proofErr w:type="gramEnd"/>
    </w:p>
    <w:p w14:paraId="0C581354" w14:textId="350D34B1" w:rsidR="5FDC16A5" w:rsidRDefault="5FDC16A5" w:rsidP="5FDC16A5">
      <w:pPr>
        <w:spacing w:after="240" w:line="360" w:lineRule="auto"/>
        <w:jc w:val="both"/>
      </w:pPr>
      <w:r>
        <w:t>Mean sum of squares (MSE): 7.73</w:t>
      </w:r>
    </w:p>
    <w:p w14:paraId="7A031788" w14:textId="324843F3" w:rsidR="5FDC16A5" w:rsidRDefault="5FDC16A5" w:rsidP="5FDC16A5">
      <w:pPr>
        <w:spacing w:after="240" w:line="360" w:lineRule="auto"/>
        <w:jc w:val="both"/>
      </w:pPr>
      <w:r>
        <w:t>R2-score: 0.55</w:t>
      </w:r>
    </w:p>
    <w:p w14:paraId="6BFB6198" w14:textId="0379F8A8" w:rsidR="5FDC16A5" w:rsidRDefault="5FDC16A5" w:rsidP="5FDC16A5">
      <w:pPr>
        <w:spacing w:after="240" w:line="360" w:lineRule="auto"/>
        <w:jc w:val="both"/>
      </w:pPr>
      <w:r>
        <w:t xml:space="preserve"> </w:t>
      </w:r>
    </w:p>
    <w:p w14:paraId="57411795" w14:textId="4F472B52" w:rsidR="5FDC16A5" w:rsidRDefault="5FDC16A5" w:rsidP="5FDC16A5">
      <w:pPr>
        <w:spacing w:after="240" w:line="360" w:lineRule="auto"/>
        <w:jc w:val="both"/>
      </w:pPr>
      <w:r>
        <w:t xml:space="preserve"> </w:t>
      </w:r>
    </w:p>
    <w:p w14:paraId="597FC74F" w14:textId="37B6CCE6" w:rsidR="5FDC16A5" w:rsidRDefault="5FDC16A5" w:rsidP="5FDC16A5">
      <w:pPr>
        <w:spacing w:after="240" w:line="360" w:lineRule="auto"/>
        <w:jc w:val="both"/>
      </w:pPr>
      <w:r>
        <w:t>Variable: R_POTEMP</w:t>
      </w:r>
    </w:p>
    <w:p w14:paraId="4BE33B61" w14:textId="5A37D987" w:rsidR="5FDC16A5" w:rsidRDefault="5FDC16A5" w:rsidP="5FDC16A5">
      <w:pPr>
        <w:spacing w:after="240" w:line="360" w:lineRule="auto"/>
        <w:jc w:val="both"/>
      </w:pPr>
      <w:r>
        <w:t>Coefficients: -0.01140823639773838</w:t>
      </w:r>
    </w:p>
    <w:p w14:paraId="30B93EA3" w14:textId="1421D09B" w:rsidR="5FDC16A5" w:rsidRDefault="5FDC16A5" w:rsidP="5FDC16A5">
      <w:pPr>
        <w:spacing w:after="240" w:line="360" w:lineRule="auto"/>
        <w:jc w:val="both"/>
      </w:pPr>
      <w:r>
        <w:t>Intercept: 13.114147829025693</w:t>
      </w:r>
    </w:p>
    <w:p w14:paraId="7E002F99" w14:textId="2F2202D2" w:rsidR="5FDC16A5" w:rsidRDefault="5FDC16A5" w:rsidP="5FDC16A5">
      <w:pPr>
        <w:spacing w:after="240" w:line="360" w:lineRule="auto"/>
        <w:jc w:val="both"/>
      </w:pPr>
      <w:r>
        <w:t xml:space="preserve">Mean absolute error: </w:t>
      </w:r>
      <w:proofErr w:type="gramStart"/>
      <w:r>
        <w:t>2.11</w:t>
      </w:r>
      <w:proofErr w:type="gramEnd"/>
    </w:p>
    <w:p w14:paraId="7B529E7A" w14:textId="44429A64" w:rsidR="5FDC16A5" w:rsidRDefault="5FDC16A5" w:rsidP="5FDC16A5">
      <w:pPr>
        <w:spacing w:after="240" w:line="360" w:lineRule="auto"/>
        <w:jc w:val="both"/>
      </w:pPr>
      <w:r>
        <w:t>Mean sum of squares (MSE): 7.74</w:t>
      </w:r>
    </w:p>
    <w:p w14:paraId="7545B31E" w14:textId="1D5D764D" w:rsidR="5FDC16A5" w:rsidRDefault="5FDC16A5" w:rsidP="5FDC16A5">
      <w:pPr>
        <w:spacing w:after="240" w:line="360" w:lineRule="auto"/>
        <w:jc w:val="both"/>
      </w:pPr>
      <w:r>
        <w:t>R2-score: 0.56</w:t>
      </w:r>
    </w:p>
    <w:p w14:paraId="23DEB5E5" w14:textId="45C631F7" w:rsidR="5FDC16A5" w:rsidRDefault="5FDC16A5" w:rsidP="5FDC16A5">
      <w:pPr>
        <w:spacing w:after="240" w:line="360" w:lineRule="auto"/>
        <w:jc w:val="both"/>
      </w:pPr>
      <w:r>
        <w:t xml:space="preserve"> </w:t>
      </w:r>
    </w:p>
    <w:p w14:paraId="618CD26E" w14:textId="355B1482" w:rsidR="5FDC16A5" w:rsidRDefault="5FDC16A5" w:rsidP="5FDC16A5">
      <w:pPr>
        <w:spacing w:after="240" w:line="360" w:lineRule="auto"/>
        <w:jc w:val="both"/>
      </w:pPr>
      <w:r>
        <w:lastRenderedPageBreak/>
        <w:t xml:space="preserve"> </w:t>
      </w:r>
    </w:p>
    <w:p w14:paraId="242D6DC4" w14:textId="6A23FBA9" w:rsidR="5FDC16A5" w:rsidRDefault="5FDC16A5" w:rsidP="5FDC16A5">
      <w:pPr>
        <w:spacing w:after="240" w:line="360" w:lineRule="auto"/>
        <w:jc w:val="both"/>
      </w:pPr>
      <w:r>
        <w:t>Variable: R_SALINITY</w:t>
      </w:r>
    </w:p>
    <w:p w14:paraId="123E5068" w14:textId="0B98681E" w:rsidR="5FDC16A5" w:rsidRDefault="5FDC16A5" w:rsidP="5FDC16A5">
      <w:pPr>
        <w:spacing w:after="240" w:line="360" w:lineRule="auto"/>
        <w:jc w:val="both"/>
      </w:pPr>
      <w:r>
        <w:t>Coefficients: 0.0010622144927140177</w:t>
      </w:r>
    </w:p>
    <w:p w14:paraId="63D5DCDA" w14:textId="4E172814" w:rsidR="5FDC16A5" w:rsidRDefault="5FDC16A5" w:rsidP="5FDC16A5">
      <w:pPr>
        <w:spacing w:after="240" w:line="360" w:lineRule="auto"/>
        <w:jc w:val="both"/>
      </w:pPr>
      <w:r>
        <w:t>Intercept: 33.64492090248298</w:t>
      </w:r>
    </w:p>
    <w:p w14:paraId="4D974EC0" w14:textId="53FCAA54" w:rsidR="5FDC16A5" w:rsidRDefault="5FDC16A5" w:rsidP="5FDC16A5">
      <w:pPr>
        <w:spacing w:after="240" w:line="360" w:lineRule="auto"/>
        <w:jc w:val="both"/>
      </w:pPr>
      <w:r>
        <w:t xml:space="preserve">Mean absolute error: </w:t>
      </w:r>
      <w:proofErr w:type="gramStart"/>
      <w:r>
        <w:t>0.26</w:t>
      </w:r>
      <w:proofErr w:type="gramEnd"/>
    </w:p>
    <w:p w14:paraId="1FC4C68B" w14:textId="5074224A" w:rsidR="5FDC16A5" w:rsidRDefault="5FDC16A5" w:rsidP="5FDC16A5">
      <w:pPr>
        <w:spacing w:after="240" w:line="360" w:lineRule="auto"/>
        <w:jc w:val="both"/>
      </w:pPr>
      <w:r>
        <w:t>Mean sum of squares (MSE): 0.13</w:t>
      </w:r>
    </w:p>
    <w:p w14:paraId="4888F8C8" w14:textId="6F9580FE" w:rsidR="5FDC16A5" w:rsidRDefault="5FDC16A5" w:rsidP="5FDC16A5">
      <w:pPr>
        <w:spacing w:after="240" w:line="360" w:lineRule="auto"/>
        <w:jc w:val="both"/>
      </w:pPr>
      <w:r>
        <w:t>R2-score: 0.39</w:t>
      </w:r>
    </w:p>
    <w:p w14:paraId="1B1D8E26" w14:textId="5E2D81F3" w:rsidR="5FDC16A5" w:rsidRDefault="5FDC16A5" w:rsidP="5FDC16A5">
      <w:pPr>
        <w:spacing w:after="240" w:line="360" w:lineRule="auto"/>
        <w:jc w:val="both"/>
      </w:pPr>
      <w:r>
        <w:t xml:space="preserve"> </w:t>
      </w:r>
    </w:p>
    <w:p w14:paraId="4F0D8AD2" w14:textId="54F48FAF" w:rsidR="5FDC16A5" w:rsidRDefault="5FDC16A5" w:rsidP="5FDC16A5">
      <w:pPr>
        <w:spacing w:after="240" w:line="360" w:lineRule="auto"/>
        <w:jc w:val="both"/>
      </w:pPr>
      <w:r>
        <w:t xml:space="preserve"> </w:t>
      </w:r>
    </w:p>
    <w:p w14:paraId="5A18C330" w14:textId="1A5ABC36" w:rsidR="5FDC16A5" w:rsidRDefault="5FDC16A5" w:rsidP="5FDC16A5">
      <w:pPr>
        <w:spacing w:after="240" w:line="360" w:lineRule="auto"/>
        <w:jc w:val="both"/>
      </w:pPr>
      <w:r>
        <w:t xml:space="preserve"> </w:t>
      </w:r>
    </w:p>
    <w:p w14:paraId="2C21D290" w14:textId="77777777" w:rsidR="00D053BC" w:rsidRPr="00D053BC" w:rsidRDefault="463E3955" w:rsidP="488A04AA">
      <w:pPr>
        <w:pStyle w:val="ListParagraph"/>
        <w:numPr>
          <w:ilvl w:val="0"/>
          <w:numId w:val="8"/>
        </w:numPr>
        <w:spacing w:after="240" w:line="360" w:lineRule="auto"/>
        <w:jc w:val="both"/>
      </w:pPr>
      <w:r w:rsidRPr="488A04AA">
        <w:rPr>
          <w:rFonts w:ascii="Cambria" w:eastAsia="Cambria" w:hAnsi="Cambria" w:cs="Cambria"/>
          <w:b/>
          <w:bCs/>
        </w:rPr>
        <w:t>Visualization</w:t>
      </w:r>
    </w:p>
    <w:p w14:paraId="1844ECD2" w14:textId="76CBAC13" w:rsidR="463E3955" w:rsidRDefault="3215CF10" w:rsidP="677E5F06">
      <w:pPr>
        <w:spacing w:after="240" w:line="360" w:lineRule="auto"/>
        <w:jc w:val="both"/>
      </w:pPr>
      <w:r>
        <w:t xml:space="preserve">This picture shows the relationship between Salinity and Temperature. The scatter plot shows the distribution of salinity and temperature in the training data, with the blue scatter representing the actual observations. However, the red line is the fitted line obtained by predicting the test data by the linear regression model. Overall, the graph </w:t>
      </w:r>
      <w:r>
        <w:lastRenderedPageBreak/>
        <w:t xml:space="preserve">shows a general trend relationship between salinity and </w:t>
      </w:r>
      <w:proofErr w:type="spellStart"/>
      <w:r>
        <w:t>temperat</w:t>
      </w:r>
      <w:proofErr w:type="spellEnd"/>
      <w:r w:rsidR="4A25D50B">
        <w:rPr>
          <w:noProof/>
        </w:rPr>
        <w:drawing>
          <wp:inline distT="0" distB="0" distL="0" distR="0" wp14:anchorId="227CF9D3" wp14:editId="39910C4E">
            <wp:extent cx="5943600" cy="3562350"/>
            <wp:effectExtent l="0" t="0" r="0" b="0"/>
            <wp:docPr id="1872333239" name="Picture 187233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333239"/>
                    <pic:cNvPicPr/>
                  </pic:nvPicPr>
                  <pic:blipFill>
                    <a:blip r:embed="rId27">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431EB336" w14:textId="279168BC" w:rsidR="00850BA8" w:rsidRPr="00BC3625" w:rsidRDefault="00850BA8" w:rsidP="00BC3625">
      <w:pPr>
        <w:pStyle w:val="ListParagraph"/>
        <w:numPr>
          <w:ilvl w:val="0"/>
          <w:numId w:val="2"/>
        </w:numPr>
        <w:spacing w:after="240" w:line="360" w:lineRule="auto"/>
        <w:jc w:val="both"/>
        <w:rPr>
          <w:rFonts w:ascii="Cambria" w:hAnsi="Cambria"/>
          <w:b/>
          <w:bCs/>
        </w:rPr>
      </w:pPr>
      <w:r w:rsidRPr="00BC3625">
        <w:rPr>
          <w:rFonts w:ascii="Cambria" w:hAnsi="Cambria"/>
          <w:b/>
          <w:bCs/>
        </w:rPr>
        <w:t>Discussion</w:t>
      </w:r>
    </w:p>
    <w:p w14:paraId="3DAB79C6" w14:textId="62AE0254" w:rsidR="00BC3625" w:rsidRPr="00BC3625" w:rsidRDefault="00BC3625" w:rsidP="00BC3625">
      <w:pPr>
        <w:spacing w:after="240" w:line="360" w:lineRule="auto"/>
        <w:jc w:val="both"/>
        <w:rPr>
          <w:rFonts w:ascii="Cambria" w:hAnsi="Cambria"/>
          <w:b/>
          <w:bCs/>
        </w:rPr>
      </w:pPr>
      <w:proofErr w:type="spellStart"/>
      <w:r>
        <w:rPr>
          <w:rFonts w:ascii="Cambria" w:hAnsi="Cambria"/>
          <w:b/>
          <w:bCs/>
        </w:rPr>
        <w:t>i</w:t>
      </w:r>
      <w:proofErr w:type="spellEnd"/>
      <w:r>
        <w:rPr>
          <w:rFonts w:ascii="Cambria" w:hAnsi="Cambria"/>
          <w:b/>
          <w:bCs/>
        </w:rPr>
        <w:t>)</w:t>
      </w:r>
    </w:p>
    <w:p w14:paraId="766B6AF5"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 xml:space="preserve">Which environmental variables have the most </w:t>
      </w:r>
      <w:proofErr w:type="gramStart"/>
      <w:r w:rsidRPr="00BC3625">
        <w:rPr>
          <w:rFonts w:ascii="Cambria" w:hAnsi="Cambria"/>
          <w:b/>
          <w:bCs/>
        </w:rPr>
        <w:t>significant</w:t>
      </w:r>
      <w:proofErr w:type="gramEnd"/>
    </w:p>
    <w:p w14:paraId="11F32487"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impact on sea surface temperature according to the</w:t>
      </w:r>
    </w:p>
    <w:p w14:paraId="37CD1BB2"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 xml:space="preserve">regression model, and how confident are you in </w:t>
      </w:r>
      <w:proofErr w:type="gramStart"/>
      <w:r w:rsidRPr="00BC3625">
        <w:rPr>
          <w:rFonts w:ascii="Cambria" w:hAnsi="Cambria"/>
          <w:b/>
          <w:bCs/>
        </w:rPr>
        <w:t>these</w:t>
      </w:r>
      <w:proofErr w:type="gramEnd"/>
    </w:p>
    <w:p w14:paraId="52AC4E89"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findings? Provide statistical evidence to support your</w:t>
      </w:r>
    </w:p>
    <w:p w14:paraId="374DB390" w14:textId="77777777" w:rsidR="00BC3625" w:rsidRDefault="00BC3625" w:rsidP="00BC3625">
      <w:pPr>
        <w:spacing w:after="240" w:line="360" w:lineRule="auto"/>
        <w:jc w:val="both"/>
        <w:rPr>
          <w:rFonts w:ascii="Cambria" w:hAnsi="Cambria"/>
          <w:b/>
          <w:bCs/>
        </w:rPr>
      </w:pPr>
      <w:r w:rsidRPr="00BC3625">
        <w:rPr>
          <w:rFonts w:ascii="Cambria" w:hAnsi="Cambria"/>
          <w:b/>
          <w:bCs/>
        </w:rPr>
        <w:t>conclusions.</w:t>
      </w:r>
    </w:p>
    <w:p w14:paraId="5862F0B8" w14:textId="6E3A9197" w:rsidR="00D074F1" w:rsidRPr="00BC3625" w:rsidRDefault="00D074F1" w:rsidP="00BC3625">
      <w:pPr>
        <w:spacing w:after="240" w:line="360" w:lineRule="auto"/>
        <w:jc w:val="both"/>
        <w:rPr>
          <w:rFonts w:ascii="Cambria" w:hAnsi="Cambria"/>
          <w:b/>
          <w:bCs/>
        </w:rPr>
      </w:pPr>
      <w:r>
        <w:rPr>
          <w:rFonts w:ascii="Cambria" w:hAnsi="Cambria"/>
          <w:b/>
          <w:bCs/>
        </w:rPr>
        <w:t>R value which is closest to 1/-1</w:t>
      </w:r>
    </w:p>
    <w:p w14:paraId="3AEE7454"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ii)</w:t>
      </w:r>
    </w:p>
    <w:p w14:paraId="68F18C43"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 xml:space="preserve">What is the overall performance of the linear </w:t>
      </w:r>
      <w:proofErr w:type="gramStart"/>
      <w:r w:rsidRPr="00BC3625">
        <w:rPr>
          <w:rFonts w:ascii="Cambria" w:hAnsi="Cambria"/>
          <w:b/>
          <w:bCs/>
        </w:rPr>
        <w:t>regression</w:t>
      </w:r>
      <w:proofErr w:type="gramEnd"/>
    </w:p>
    <w:p w14:paraId="159EC6B3"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lastRenderedPageBreak/>
        <w:t xml:space="preserve">model in predicting sea surface </w:t>
      </w:r>
      <w:proofErr w:type="gramStart"/>
      <w:r w:rsidRPr="00BC3625">
        <w:rPr>
          <w:rFonts w:ascii="Cambria" w:hAnsi="Cambria"/>
          <w:b/>
          <w:bCs/>
        </w:rPr>
        <w:t>temperature?</w:t>
      </w:r>
      <w:proofErr w:type="gramEnd"/>
      <w:r w:rsidRPr="00BC3625">
        <w:rPr>
          <w:rFonts w:ascii="Cambria" w:hAnsi="Cambria"/>
          <w:b/>
          <w:bCs/>
        </w:rPr>
        <w:t xml:space="preserve"> Discuss </w:t>
      </w:r>
      <w:proofErr w:type="gramStart"/>
      <w:r w:rsidRPr="00BC3625">
        <w:rPr>
          <w:rFonts w:ascii="Cambria" w:hAnsi="Cambria"/>
          <w:b/>
          <w:bCs/>
        </w:rPr>
        <w:t>key</w:t>
      </w:r>
      <w:proofErr w:type="gramEnd"/>
    </w:p>
    <w:p w14:paraId="07398B23"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performance metrics and interpret the model's ability to</w:t>
      </w:r>
    </w:p>
    <w:p w14:paraId="459B637B"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accurately capture variations in sea surface temperature.</w:t>
      </w:r>
    </w:p>
    <w:p w14:paraId="75442E23"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Additionally, identify any limitations or areas for</w:t>
      </w:r>
    </w:p>
    <w:p w14:paraId="53AAE75B" w14:textId="77777777" w:rsidR="00BC3625" w:rsidRDefault="00BC3625" w:rsidP="00BC3625">
      <w:pPr>
        <w:spacing w:after="240" w:line="360" w:lineRule="auto"/>
        <w:jc w:val="both"/>
        <w:rPr>
          <w:rFonts w:ascii="Cambria" w:hAnsi="Cambria"/>
          <w:b/>
          <w:bCs/>
        </w:rPr>
      </w:pPr>
      <w:r w:rsidRPr="00BC3625">
        <w:rPr>
          <w:rFonts w:ascii="Cambria" w:hAnsi="Cambria"/>
          <w:b/>
          <w:bCs/>
        </w:rPr>
        <w:t>improvement.</w:t>
      </w:r>
    </w:p>
    <w:p w14:paraId="602200B4" w14:textId="2530EB10" w:rsidR="00B30B7E" w:rsidRPr="00BC3625" w:rsidRDefault="00B30B7E" w:rsidP="00BC3625">
      <w:pPr>
        <w:spacing w:after="240" w:line="360" w:lineRule="auto"/>
        <w:jc w:val="both"/>
        <w:rPr>
          <w:rFonts w:ascii="Cambria" w:hAnsi="Cambria"/>
          <w:b/>
          <w:bCs/>
        </w:rPr>
      </w:pPr>
      <w:r>
        <w:rPr>
          <w:rFonts w:ascii="Cambria" w:hAnsi="Cambria"/>
          <w:b/>
          <w:bCs/>
        </w:rPr>
        <w:t xml:space="preserve">Model </w:t>
      </w:r>
      <w:proofErr w:type="gramStart"/>
      <w:r>
        <w:rPr>
          <w:rFonts w:ascii="Cambria" w:hAnsi="Cambria"/>
          <w:b/>
          <w:bCs/>
        </w:rPr>
        <w:t>evaluation ,</w:t>
      </w:r>
      <w:proofErr w:type="gramEnd"/>
      <w:r>
        <w:rPr>
          <w:rFonts w:ascii="Cambria" w:hAnsi="Cambria"/>
          <w:b/>
          <w:bCs/>
        </w:rPr>
        <w:t xml:space="preserve"> </w:t>
      </w:r>
      <w:r w:rsidR="00F67B5E">
        <w:rPr>
          <w:rFonts w:ascii="Cambria" w:hAnsi="Cambria"/>
          <w:b/>
          <w:bCs/>
        </w:rPr>
        <w:t xml:space="preserve"> </w:t>
      </w:r>
      <w:r w:rsidR="00F921AB">
        <w:rPr>
          <w:rFonts w:ascii="Cambria" w:hAnsi="Cambria"/>
          <w:b/>
          <w:bCs/>
        </w:rPr>
        <w:t xml:space="preserve">test </w:t>
      </w:r>
      <w:proofErr w:type="spellStart"/>
      <w:r w:rsidR="00F921AB">
        <w:rPr>
          <w:rFonts w:ascii="Cambria" w:hAnsi="Cambria"/>
          <w:b/>
          <w:bCs/>
        </w:rPr>
        <w:t>th</w:t>
      </w:r>
      <w:proofErr w:type="spellEnd"/>
      <w:r w:rsidR="00F921AB">
        <w:rPr>
          <w:rFonts w:ascii="Cambria" w:hAnsi="Cambria"/>
          <w:b/>
          <w:bCs/>
        </w:rPr>
        <w:t xml:space="preserve"> </w:t>
      </w:r>
      <w:proofErr w:type="spellStart"/>
      <w:r w:rsidR="00F921AB">
        <w:rPr>
          <w:rFonts w:ascii="Cambria" w:hAnsi="Cambria"/>
          <w:b/>
          <w:bCs/>
        </w:rPr>
        <w:t>emodel</w:t>
      </w:r>
      <w:proofErr w:type="spellEnd"/>
      <w:r w:rsidR="00F921AB">
        <w:rPr>
          <w:rFonts w:ascii="Cambria" w:hAnsi="Cambria"/>
          <w:b/>
          <w:bCs/>
        </w:rPr>
        <w:t xml:space="preserve"> , an d </w:t>
      </w:r>
      <w:proofErr w:type="spellStart"/>
      <w:r w:rsidR="00F921AB">
        <w:rPr>
          <w:rFonts w:ascii="Cambria" w:hAnsi="Cambria"/>
          <w:b/>
          <w:bCs/>
        </w:rPr>
        <w:t>xmpare</w:t>
      </w:r>
      <w:proofErr w:type="spellEnd"/>
      <w:r w:rsidR="00F921AB">
        <w:rPr>
          <w:rFonts w:ascii="Cambria" w:hAnsi="Cambria"/>
          <w:b/>
          <w:bCs/>
        </w:rPr>
        <w:t xml:space="preserve"> the output</w:t>
      </w:r>
    </w:p>
    <w:p w14:paraId="5E7A6499"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iii)</w:t>
      </w:r>
    </w:p>
    <w:p w14:paraId="187239EB"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Identify any outliers in the dataset that may influence the</w:t>
      </w:r>
    </w:p>
    <w:p w14:paraId="7124BB45"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linear regression model's predictions. Assess the impact of</w:t>
      </w:r>
    </w:p>
    <w:p w14:paraId="29312A2C"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 xml:space="preserve">these outliers on the model's coefficients and </w:t>
      </w:r>
      <w:proofErr w:type="gramStart"/>
      <w:r w:rsidRPr="00BC3625">
        <w:rPr>
          <w:rFonts w:ascii="Cambria" w:hAnsi="Cambria"/>
          <w:b/>
          <w:bCs/>
        </w:rPr>
        <w:t>discuss</w:t>
      </w:r>
      <w:proofErr w:type="gramEnd"/>
    </w:p>
    <w:p w14:paraId="5E2BA73C" w14:textId="77777777" w:rsidR="00BC3625" w:rsidRPr="00BC3625" w:rsidRDefault="00BC3625" w:rsidP="00BC3625">
      <w:pPr>
        <w:spacing w:after="240" w:line="360" w:lineRule="auto"/>
        <w:jc w:val="both"/>
        <w:rPr>
          <w:rFonts w:ascii="Cambria" w:hAnsi="Cambria"/>
          <w:b/>
          <w:bCs/>
        </w:rPr>
      </w:pPr>
      <w:r w:rsidRPr="00BC3625">
        <w:rPr>
          <w:rFonts w:ascii="Cambria" w:hAnsi="Cambria"/>
          <w:b/>
          <w:bCs/>
        </w:rPr>
        <w:t>potential strategies for handling outliers. How might</w:t>
      </w:r>
    </w:p>
    <w:p w14:paraId="2F95F980" w14:textId="4BBB8D0D" w:rsidR="00BC3625" w:rsidRDefault="00BC3625" w:rsidP="00BC3625">
      <w:pPr>
        <w:spacing w:after="240" w:line="360" w:lineRule="auto"/>
        <w:jc w:val="both"/>
        <w:rPr>
          <w:rFonts w:ascii="Cambria" w:hAnsi="Cambria"/>
          <w:b/>
          <w:bCs/>
        </w:rPr>
      </w:pPr>
      <w:r w:rsidRPr="00BC3625">
        <w:rPr>
          <w:rFonts w:ascii="Cambria" w:hAnsi="Cambria"/>
          <w:b/>
          <w:bCs/>
        </w:rPr>
        <w:t>addressing outliers enhance the model's reliability?</w:t>
      </w:r>
    </w:p>
    <w:p w14:paraId="127F426E" w14:textId="77777777" w:rsidR="002175DE" w:rsidRDefault="002175DE" w:rsidP="00BC3625">
      <w:pPr>
        <w:spacing w:after="240" w:line="360" w:lineRule="auto"/>
        <w:jc w:val="both"/>
        <w:rPr>
          <w:rFonts w:ascii="Cambria" w:hAnsi="Cambria"/>
          <w:b/>
          <w:bCs/>
        </w:rPr>
      </w:pPr>
    </w:p>
    <w:p w14:paraId="01F49840" w14:textId="1562B9E6" w:rsidR="002175DE" w:rsidRPr="00BC3625" w:rsidRDefault="002175DE" w:rsidP="00BC3625">
      <w:pPr>
        <w:spacing w:after="240" w:line="360" w:lineRule="auto"/>
        <w:jc w:val="both"/>
        <w:rPr>
          <w:rFonts w:ascii="Cambria" w:hAnsi="Cambria"/>
          <w:b/>
          <w:bCs/>
        </w:rPr>
      </w:pPr>
      <w:r>
        <w:rPr>
          <w:rFonts w:ascii="Cambria" w:hAnsi="Cambria"/>
          <w:b/>
          <w:bCs/>
        </w:rPr>
        <w:t xml:space="preserve">Data </w:t>
      </w:r>
      <w:proofErr w:type="gramStart"/>
      <w:r>
        <w:rPr>
          <w:rFonts w:ascii="Cambria" w:hAnsi="Cambria"/>
          <w:b/>
          <w:bCs/>
        </w:rPr>
        <w:t>preprocess ,</w:t>
      </w:r>
      <w:proofErr w:type="gramEnd"/>
    </w:p>
    <w:p w14:paraId="60ED367F" w14:textId="77777777" w:rsidR="00850BA8" w:rsidRPr="00850BA8" w:rsidRDefault="00850BA8" w:rsidP="00850BA8">
      <w:pPr>
        <w:pStyle w:val="ListParagraph"/>
        <w:rPr>
          <w:rFonts w:ascii="Cambria" w:hAnsi="Cambria"/>
          <w:b/>
          <w:bCs/>
        </w:rPr>
      </w:pPr>
    </w:p>
    <w:p w14:paraId="2165FED0" w14:textId="77777777" w:rsidR="00850BA8" w:rsidRPr="00850BA8" w:rsidRDefault="00850BA8" w:rsidP="00850BA8">
      <w:pPr>
        <w:spacing w:after="240" w:line="360" w:lineRule="auto"/>
        <w:jc w:val="both"/>
        <w:rPr>
          <w:rFonts w:ascii="Cambria" w:hAnsi="Cambria"/>
          <w:b/>
          <w:bCs/>
        </w:rPr>
      </w:pPr>
    </w:p>
    <w:p w14:paraId="6822745A" w14:textId="1E45313D" w:rsidR="00850BA8" w:rsidRDefault="00850BA8" w:rsidP="488A04AA">
      <w:pPr>
        <w:pStyle w:val="ListParagraph"/>
        <w:numPr>
          <w:ilvl w:val="0"/>
          <w:numId w:val="2"/>
        </w:numPr>
        <w:spacing w:after="240" w:line="360" w:lineRule="auto"/>
        <w:jc w:val="both"/>
        <w:rPr>
          <w:rFonts w:ascii="Cambria" w:hAnsi="Cambria"/>
          <w:b/>
          <w:bCs/>
        </w:rPr>
      </w:pPr>
      <w:r w:rsidRPr="488A04AA">
        <w:rPr>
          <w:rFonts w:ascii="Cambria" w:hAnsi="Cambria"/>
          <w:b/>
          <w:bCs/>
        </w:rPr>
        <w:t>Conclusion</w:t>
      </w:r>
    </w:p>
    <w:p w14:paraId="1EF33FBB" w14:textId="21BA9D3C" w:rsidR="00850BA8" w:rsidRDefault="006206BF" w:rsidP="00850BA8">
      <w:pPr>
        <w:spacing w:after="240" w:line="360" w:lineRule="auto"/>
        <w:jc w:val="both"/>
        <w:rPr>
          <w:rFonts w:ascii="Cambria" w:hAnsi="Cambria"/>
          <w:b/>
          <w:bCs/>
        </w:rPr>
      </w:pPr>
      <w:r>
        <w:rPr>
          <w:rFonts w:ascii="Cambria" w:hAnsi="Cambria"/>
          <w:b/>
          <w:bCs/>
        </w:rPr>
        <w:t>Jack.</w:t>
      </w:r>
    </w:p>
    <w:p w14:paraId="436AAB39" w14:textId="77777777" w:rsidR="00850BA8" w:rsidRPr="00850BA8" w:rsidRDefault="00850BA8" w:rsidP="00850BA8">
      <w:pPr>
        <w:spacing w:after="240" w:line="360" w:lineRule="auto"/>
        <w:jc w:val="both"/>
        <w:rPr>
          <w:rFonts w:ascii="Cambria" w:hAnsi="Cambria"/>
          <w:b/>
          <w:bCs/>
        </w:rPr>
      </w:pPr>
    </w:p>
    <w:p w14:paraId="6AF2CE83" w14:textId="4B291C3F" w:rsidR="00850BA8" w:rsidRPr="00850BA8" w:rsidRDefault="00850BA8" w:rsidP="488A04AA">
      <w:pPr>
        <w:pStyle w:val="ListParagraph"/>
        <w:numPr>
          <w:ilvl w:val="0"/>
          <w:numId w:val="2"/>
        </w:numPr>
        <w:spacing w:after="240" w:line="360" w:lineRule="auto"/>
        <w:jc w:val="both"/>
        <w:rPr>
          <w:rFonts w:ascii="Cambria" w:hAnsi="Cambria"/>
          <w:b/>
          <w:bCs/>
        </w:rPr>
      </w:pPr>
      <w:r w:rsidRPr="488A04AA">
        <w:rPr>
          <w:rFonts w:ascii="Cambria" w:hAnsi="Cambria"/>
          <w:b/>
          <w:bCs/>
        </w:rPr>
        <w:t>References</w:t>
      </w:r>
    </w:p>
    <w:p w14:paraId="38BE595E" w14:textId="77777777" w:rsidR="00850BA8" w:rsidRPr="00850BA8" w:rsidRDefault="00850BA8" w:rsidP="00850BA8">
      <w:pPr>
        <w:spacing w:after="240" w:line="360" w:lineRule="auto"/>
        <w:jc w:val="both"/>
        <w:rPr>
          <w:rFonts w:ascii="Cambria" w:hAnsi="Cambria"/>
          <w:b/>
          <w:bCs/>
        </w:rPr>
      </w:pPr>
    </w:p>
    <w:p w14:paraId="1324C12C" w14:textId="6643AEAE" w:rsidR="00CC3F76" w:rsidRPr="0025440E" w:rsidRDefault="00CC3F76" w:rsidP="00CC3F76">
      <w:pPr>
        <w:spacing w:afterLines="240" w:after="576" w:line="360" w:lineRule="auto"/>
        <w:ind w:left="720"/>
        <w:jc w:val="both"/>
        <w:rPr>
          <w:rFonts w:ascii="Cambria" w:hAnsi="Cambria"/>
        </w:rPr>
      </w:pPr>
    </w:p>
    <w:sectPr w:rsidR="00CC3F76" w:rsidRPr="0025440E" w:rsidSect="00743BDE">
      <w:headerReference w:type="default" r:id="rId28"/>
      <w:footerReference w:type="even" r:id="rId29"/>
      <w:footerReference w:type="default" r:id="rId30"/>
      <w:pgSz w:w="12240" w:h="15840" w:code="1"/>
      <w:pgMar w:top="1440" w:right="1440" w:bottom="1440" w:left="144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0019" w14:textId="77777777" w:rsidR="00743BDE" w:rsidRDefault="00743BDE" w:rsidP="00E74B29">
      <w:r>
        <w:separator/>
      </w:r>
    </w:p>
  </w:endnote>
  <w:endnote w:type="continuationSeparator" w:id="0">
    <w:p w14:paraId="05218EEA" w14:textId="77777777" w:rsidR="00743BDE" w:rsidRDefault="00743BDE" w:rsidP="00E74B29">
      <w:r>
        <w:continuationSeparator/>
      </w:r>
    </w:p>
  </w:endnote>
  <w:endnote w:type="continuationNotice" w:id="1">
    <w:p w14:paraId="5061687F" w14:textId="77777777" w:rsidR="00743BDE" w:rsidRDefault="00743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2347DAEB"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620E5"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BE59"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28"/>
      <w:gridCol w:w="4634"/>
      <w:gridCol w:w="2870"/>
      <w:gridCol w:w="928"/>
    </w:tblGrid>
    <w:tr w:rsidR="00E74B29" w14:paraId="01E6D36D" w14:textId="77777777" w:rsidTr="006709F1">
      <w:tc>
        <w:tcPr>
          <w:tcW w:w="1079" w:type="dxa"/>
        </w:tcPr>
        <w:p w14:paraId="32E93EDD" w14:textId="77777777" w:rsidR="00E74B29" w:rsidRPr="00E74B29" w:rsidRDefault="00E74B29" w:rsidP="006709F1">
          <w:pPr>
            <w:pStyle w:val="Footer"/>
          </w:pPr>
        </w:p>
      </w:tc>
      <w:tc>
        <w:tcPr>
          <w:tcW w:w="5395" w:type="dxa"/>
        </w:tcPr>
        <w:p w14:paraId="391D78A8" w14:textId="686711A1" w:rsidR="00E74B29" w:rsidRPr="00874FE7" w:rsidRDefault="00E74B29" w:rsidP="006709F1">
          <w:pPr>
            <w:pStyle w:val="Footer"/>
          </w:pPr>
        </w:p>
      </w:tc>
      <w:tc>
        <w:tcPr>
          <w:tcW w:w="3237" w:type="dxa"/>
        </w:tcPr>
        <w:sdt>
          <w:sdtPr>
            <w:rPr>
              <w:rStyle w:val="PageNumber"/>
            </w:rPr>
            <w:id w:val="-1206949233"/>
            <w:docPartObj>
              <w:docPartGallery w:val="Page Numbers (Bottom of Page)"/>
              <w:docPartUnique/>
            </w:docPartObj>
          </w:sdtPr>
          <w:sdtEndPr>
            <w:rPr>
              <w:rStyle w:val="PageNumber"/>
            </w:rPr>
          </w:sdtEndPr>
          <w:sdtContent>
            <w:p w14:paraId="3AAA8CBD"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3BE601FB" w14:textId="77777777" w:rsidR="00E74B29" w:rsidRPr="00E74B29" w:rsidRDefault="00E74B29" w:rsidP="006709F1">
          <w:pPr>
            <w:pStyle w:val="Footer"/>
          </w:pPr>
        </w:p>
      </w:tc>
    </w:tr>
  </w:tbl>
  <w:p w14:paraId="0F49BCE4"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F917" w14:textId="77777777" w:rsidR="00743BDE" w:rsidRDefault="00743BDE" w:rsidP="00E74B29">
      <w:r>
        <w:separator/>
      </w:r>
    </w:p>
  </w:footnote>
  <w:footnote w:type="continuationSeparator" w:id="0">
    <w:p w14:paraId="45E5A6D5" w14:textId="77777777" w:rsidR="00743BDE" w:rsidRDefault="00743BDE" w:rsidP="00E74B29">
      <w:r>
        <w:continuationSeparator/>
      </w:r>
    </w:p>
  </w:footnote>
  <w:footnote w:type="continuationNotice" w:id="1">
    <w:p w14:paraId="640A18D2" w14:textId="77777777" w:rsidR="00743BDE" w:rsidRDefault="00743B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D170" w14:textId="6C28ADFE" w:rsidR="00B878F0" w:rsidRDefault="00287504">
    <w:pPr>
      <w:pStyle w:val="Header"/>
      <w:rPr>
        <w:rFonts w:ascii="Cambria" w:hAnsi="Cambria"/>
      </w:rPr>
    </w:pPr>
    <w:r>
      <w:rPr>
        <w:rFonts w:ascii="Cambria" w:hAnsi="Cambria"/>
      </w:rPr>
      <w:t xml:space="preserve">TC2453 – </w:t>
    </w:r>
    <w:r w:rsidR="00A80158">
      <w:rPr>
        <w:rFonts w:ascii="Cambria" w:hAnsi="Cambria"/>
      </w:rPr>
      <w:t>Week x Lab Task</w:t>
    </w:r>
    <w:r w:rsidR="00A80158">
      <w:rPr>
        <w:rFonts w:ascii="Cambria" w:hAnsi="Cambria"/>
      </w:rPr>
      <w:tab/>
    </w:r>
    <w:r w:rsidR="00A80158">
      <w:rPr>
        <w:rFonts w:ascii="Cambria" w:hAnsi="Cambria"/>
      </w:rPr>
      <w:tab/>
      <w:t xml:space="preserve">           </w:t>
    </w:r>
    <w:r w:rsidR="00604618">
      <w:rPr>
        <w:rFonts w:ascii="Cambria" w:hAnsi="Cambria"/>
      </w:rPr>
      <w:t xml:space="preserve">Group </w:t>
    </w:r>
    <w:r w:rsidR="00A80158">
      <w:rPr>
        <w:rFonts w:ascii="Cambria" w:hAnsi="Cambria"/>
      </w:rPr>
      <w:t>x</w:t>
    </w:r>
  </w:p>
  <w:p w14:paraId="3494FE91" w14:textId="05EED52B" w:rsidR="00B878F0" w:rsidRPr="00B878F0" w:rsidRDefault="00B878F0" w:rsidP="00A80158">
    <w:pPr>
      <w:pStyle w:val="Header"/>
      <w:pBdr>
        <w:bottom w:val="single" w:sz="6" w:space="1" w:color="auto"/>
      </w:pBdr>
      <w:rPr>
        <w:rFonts w:ascii="Cambria" w:hAnsi="Cambria"/>
      </w:rPr>
    </w:pPr>
    <w:r>
      <w:rPr>
        <w:rFonts w:ascii="Cambria" w:hAnsi="Cambria"/>
      </w:rPr>
      <w:t xml:space="preserve"> </w:t>
    </w:r>
    <w:r>
      <w:rPr>
        <w:rFonts w:ascii="Cambria" w:hAnsi="Cambri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32F2"/>
    <w:multiLevelType w:val="hybridMultilevel"/>
    <w:tmpl w:val="51ACC01C"/>
    <w:lvl w:ilvl="0" w:tplc="A44C8330">
      <w:start w:val="2"/>
      <w:numFmt w:val="bullet"/>
      <w:lvlText w:val="-"/>
      <w:lvlJc w:val="left"/>
      <w:pPr>
        <w:ind w:left="720" w:hanging="360"/>
      </w:pPr>
      <w:rPr>
        <w:rFonts w:ascii="Georgia" w:eastAsiaTheme="minorHAnsi" w:hAnsi="Georgia"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540093"/>
    <w:multiLevelType w:val="hybridMultilevel"/>
    <w:tmpl w:val="105854A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0F2A8F"/>
    <w:multiLevelType w:val="hybridMultilevel"/>
    <w:tmpl w:val="C7B850C6"/>
    <w:lvl w:ilvl="0" w:tplc="D55603FA">
      <w:numFmt w:val="bullet"/>
      <w:lvlText w:val=""/>
      <w:lvlJc w:val="left"/>
      <w:pPr>
        <w:ind w:left="1794" w:hanging="360"/>
      </w:pPr>
      <w:rPr>
        <w:rFonts w:ascii="Wingdings" w:eastAsiaTheme="minorHAnsi" w:hAnsi="Wingdings" w:cstheme="minorBidi" w:hint="default"/>
      </w:rPr>
    </w:lvl>
    <w:lvl w:ilvl="1" w:tplc="44090003" w:tentative="1">
      <w:start w:val="1"/>
      <w:numFmt w:val="bullet"/>
      <w:lvlText w:val="o"/>
      <w:lvlJc w:val="left"/>
      <w:pPr>
        <w:ind w:left="2514" w:hanging="360"/>
      </w:pPr>
      <w:rPr>
        <w:rFonts w:ascii="Courier New" w:hAnsi="Courier New" w:cs="Courier New" w:hint="default"/>
      </w:rPr>
    </w:lvl>
    <w:lvl w:ilvl="2" w:tplc="44090005" w:tentative="1">
      <w:start w:val="1"/>
      <w:numFmt w:val="bullet"/>
      <w:lvlText w:val=""/>
      <w:lvlJc w:val="left"/>
      <w:pPr>
        <w:ind w:left="3234" w:hanging="360"/>
      </w:pPr>
      <w:rPr>
        <w:rFonts w:ascii="Wingdings" w:hAnsi="Wingdings" w:hint="default"/>
      </w:rPr>
    </w:lvl>
    <w:lvl w:ilvl="3" w:tplc="44090001" w:tentative="1">
      <w:start w:val="1"/>
      <w:numFmt w:val="bullet"/>
      <w:lvlText w:val=""/>
      <w:lvlJc w:val="left"/>
      <w:pPr>
        <w:ind w:left="3954" w:hanging="360"/>
      </w:pPr>
      <w:rPr>
        <w:rFonts w:ascii="Symbol" w:hAnsi="Symbol" w:hint="default"/>
      </w:rPr>
    </w:lvl>
    <w:lvl w:ilvl="4" w:tplc="44090003" w:tentative="1">
      <w:start w:val="1"/>
      <w:numFmt w:val="bullet"/>
      <w:lvlText w:val="o"/>
      <w:lvlJc w:val="left"/>
      <w:pPr>
        <w:ind w:left="4674" w:hanging="360"/>
      </w:pPr>
      <w:rPr>
        <w:rFonts w:ascii="Courier New" w:hAnsi="Courier New" w:cs="Courier New" w:hint="default"/>
      </w:rPr>
    </w:lvl>
    <w:lvl w:ilvl="5" w:tplc="44090005" w:tentative="1">
      <w:start w:val="1"/>
      <w:numFmt w:val="bullet"/>
      <w:lvlText w:val=""/>
      <w:lvlJc w:val="left"/>
      <w:pPr>
        <w:ind w:left="5394" w:hanging="360"/>
      </w:pPr>
      <w:rPr>
        <w:rFonts w:ascii="Wingdings" w:hAnsi="Wingdings" w:hint="default"/>
      </w:rPr>
    </w:lvl>
    <w:lvl w:ilvl="6" w:tplc="44090001" w:tentative="1">
      <w:start w:val="1"/>
      <w:numFmt w:val="bullet"/>
      <w:lvlText w:val=""/>
      <w:lvlJc w:val="left"/>
      <w:pPr>
        <w:ind w:left="6114" w:hanging="360"/>
      </w:pPr>
      <w:rPr>
        <w:rFonts w:ascii="Symbol" w:hAnsi="Symbol" w:hint="default"/>
      </w:rPr>
    </w:lvl>
    <w:lvl w:ilvl="7" w:tplc="44090003" w:tentative="1">
      <w:start w:val="1"/>
      <w:numFmt w:val="bullet"/>
      <w:lvlText w:val="o"/>
      <w:lvlJc w:val="left"/>
      <w:pPr>
        <w:ind w:left="6834" w:hanging="360"/>
      </w:pPr>
      <w:rPr>
        <w:rFonts w:ascii="Courier New" w:hAnsi="Courier New" w:cs="Courier New" w:hint="default"/>
      </w:rPr>
    </w:lvl>
    <w:lvl w:ilvl="8" w:tplc="44090005" w:tentative="1">
      <w:start w:val="1"/>
      <w:numFmt w:val="bullet"/>
      <w:lvlText w:val=""/>
      <w:lvlJc w:val="left"/>
      <w:pPr>
        <w:ind w:left="7554" w:hanging="360"/>
      </w:pPr>
      <w:rPr>
        <w:rFonts w:ascii="Wingdings" w:hAnsi="Wingdings" w:hint="default"/>
      </w:rPr>
    </w:lvl>
  </w:abstractNum>
  <w:abstractNum w:abstractNumId="4" w15:restartNumberingAfterBreak="0">
    <w:nsid w:val="35D03DD9"/>
    <w:multiLevelType w:val="hybridMultilevel"/>
    <w:tmpl w:val="D40EDB8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E05381"/>
    <w:multiLevelType w:val="hybridMultilevel"/>
    <w:tmpl w:val="8772992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45977B8D"/>
    <w:multiLevelType w:val="hybridMultilevel"/>
    <w:tmpl w:val="10585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87347B"/>
    <w:multiLevelType w:val="hybridMultilevel"/>
    <w:tmpl w:val="24C277A4"/>
    <w:lvl w:ilvl="0" w:tplc="4409000F">
      <w:start w:val="1"/>
      <w:numFmt w:val="decimal"/>
      <w:lvlText w:val="%1."/>
      <w:lvlJc w:val="left"/>
      <w:pPr>
        <w:ind w:left="180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21321647">
    <w:abstractNumId w:val="2"/>
  </w:num>
  <w:num w:numId="2" w16cid:durableId="1849754050">
    <w:abstractNumId w:val="7"/>
  </w:num>
  <w:num w:numId="3" w16cid:durableId="772476574">
    <w:abstractNumId w:val="4"/>
  </w:num>
  <w:num w:numId="4" w16cid:durableId="1039010816">
    <w:abstractNumId w:val="0"/>
  </w:num>
  <w:num w:numId="5" w16cid:durableId="586958763">
    <w:abstractNumId w:val="5"/>
  </w:num>
  <w:num w:numId="6" w16cid:durableId="635989716">
    <w:abstractNumId w:val="3"/>
  </w:num>
  <w:num w:numId="7" w16cid:durableId="2075853156">
    <w:abstractNumId w:val="1"/>
  </w:num>
  <w:num w:numId="8" w16cid:durableId="36301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Y2MrAwMbM0NTJR0lEKTi0uzszPAykwqQUAV8MEWCwAAAA="/>
  </w:docVars>
  <w:rsids>
    <w:rsidRoot w:val="000738EA"/>
    <w:rsid w:val="00004FC0"/>
    <w:rsid w:val="0003603F"/>
    <w:rsid w:val="00050928"/>
    <w:rsid w:val="00057250"/>
    <w:rsid w:val="000738EA"/>
    <w:rsid w:val="0007622E"/>
    <w:rsid w:val="00086FA5"/>
    <w:rsid w:val="000A448F"/>
    <w:rsid w:val="000D2882"/>
    <w:rsid w:val="000E4641"/>
    <w:rsid w:val="000E6FAF"/>
    <w:rsid w:val="00150318"/>
    <w:rsid w:val="00151F66"/>
    <w:rsid w:val="00167A6E"/>
    <w:rsid w:val="00177F8D"/>
    <w:rsid w:val="00185F4A"/>
    <w:rsid w:val="001B3DD3"/>
    <w:rsid w:val="001C23C7"/>
    <w:rsid w:val="001D6DF4"/>
    <w:rsid w:val="001D6EF0"/>
    <w:rsid w:val="001E5D27"/>
    <w:rsid w:val="00211EB5"/>
    <w:rsid w:val="002175DE"/>
    <w:rsid w:val="00245372"/>
    <w:rsid w:val="0025245B"/>
    <w:rsid w:val="0025440E"/>
    <w:rsid w:val="00287504"/>
    <w:rsid w:val="0029512C"/>
    <w:rsid w:val="002D2200"/>
    <w:rsid w:val="002F6833"/>
    <w:rsid w:val="00312749"/>
    <w:rsid w:val="00323A5E"/>
    <w:rsid w:val="00333DB0"/>
    <w:rsid w:val="00352049"/>
    <w:rsid w:val="00353BB1"/>
    <w:rsid w:val="0036593A"/>
    <w:rsid w:val="0038393C"/>
    <w:rsid w:val="003966D4"/>
    <w:rsid w:val="00397F32"/>
    <w:rsid w:val="003A7C8E"/>
    <w:rsid w:val="003E3ACA"/>
    <w:rsid w:val="003F7CEF"/>
    <w:rsid w:val="004026AD"/>
    <w:rsid w:val="0040564B"/>
    <w:rsid w:val="00415277"/>
    <w:rsid w:val="00423235"/>
    <w:rsid w:val="0044177C"/>
    <w:rsid w:val="00472D8E"/>
    <w:rsid w:val="004768EB"/>
    <w:rsid w:val="0048120C"/>
    <w:rsid w:val="004909D9"/>
    <w:rsid w:val="00494DB4"/>
    <w:rsid w:val="004C55E9"/>
    <w:rsid w:val="004C7B5C"/>
    <w:rsid w:val="004E02CF"/>
    <w:rsid w:val="004E374D"/>
    <w:rsid w:val="004E4CE4"/>
    <w:rsid w:val="004F7A09"/>
    <w:rsid w:val="00504933"/>
    <w:rsid w:val="00514D84"/>
    <w:rsid w:val="00521481"/>
    <w:rsid w:val="005403AB"/>
    <w:rsid w:val="005475A1"/>
    <w:rsid w:val="00553E50"/>
    <w:rsid w:val="0056153A"/>
    <w:rsid w:val="00566DC6"/>
    <w:rsid w:val="005901F2"/>
    <w:rsid w:val="005A1892"/>
    <w:rsid w:val="00604618"/>
    <w:rsid w:val="006206BF"/>
    <w:rsid w:val="00622851"/>
    <w:rsid w:val="0063393D"/>
    <w:rsid w:val="00636283"/>
    <w:rsid w:val="00655D14"/>
    <w:rsid w:val="00665110"/>
    <w:rsid w:val="006709F1"/>
    <w:rsid w:val="00674DDA"/>
    <w:rsid w:val="00685B64"/>
    <w:rsid w:val="006B1F3A"/>
    <w:rsid w:val="006C356B"/>
    <w:rsid w:val="006C60E6"/>
    <w:rsid w:val="006D3969"/>
    <w:rsid w:val="00701C57"/>
    <w:rsid w:val="00703AE6"/>
    <w:rsid w:val="00711BD9"/>
    <w:rsid w:val="0072042A"/>
    <w:rsid w:val="007326F6"/>
    <w:rsid w:val="00740A74"/>
    <w:rsid w:val="00743BDE"/>
    <w:rsid w:val="00752533"/>
    <w:rsid w:val="00753AF7"/>
    <w:rsid w:val="007567C7"/>
    <w:rsid w:val="00766773"/>
    <w:rsid w:val="0078351A"/>
    <w:rsid w:val="0078574C"/>
    <w:rsid w:val="007A54DC"/>
    <w:rsid w:val="007B07D8"/>
    <w:rsid w:val="007B3BC4"/>
    <w:rsid w:val="007B63BC"/>
    <w:rsid w:val="007B7FD6"/>
    <w:rsid w:val="007C5807"/>
    <w:rsid w:val="007D3743"/>
    <w:rsid w:val="0080340E"/>
    <w:rsid w:val="0080434C"/>
    <w:rsid w:val="00813327"/>
    <w:rsid w:val="00834B21"/>
    <w:rsid w:val="00837914"/>
    <w:rsid w:val="00850BA8"/>
    <w:rsid w:val="00853828"/>
    <w:rsid w:val="00872E81"/>
    <w:rsid w:val="00874FE7"/>
    <w:rsid w:val="008815EE"/>
    <w:rsid w:val="008A201B"/>
    <w:rsid w:val="008A22D1"/>
    <w:rsid w:val="008A30D5"/>
    <w:rsid w:val="008B22CD"/>
    <w:rsid w:val="008C3931"/>
    <w:rsid w:val="008E2597"/>
    <w:rsid w:val="00901CE0"/>
    <w:rsid w:val="00913F58"/>
    <w:rsid w:val="009304ED"/>
    <w:rsid w:val="00935702"/>
    <w:rsid w:val="00940D8D"/>
    <w:rsid w:val="00942970"/>
    <w:rsid w:val="00944AC4"/>
    <w:rsid w:val="00952F7D"/>
    <w:rsid w:val="0095496A"/>
    <w:rsid w:val="009A38BA"/>
    <w:rsid w:val="009D5304"/>
    <w:rsid w:val="009F1822"/>
    <w:rsid w:val="00A01AE2"/>
    <w:rsid w:val="00A40B35"/>
    <w:rsid w:val="00A51EBD"/>
    <w:rsid w:val="00A80158"/>
    <w:rsid w:val="00A82CB2"/>
    <w:rsid w:val="00AA5BB7"/>
    <w:rsid w:val="00AB5E1C"/>
    <w:rsid w:val="00AF079E"/>
    <w:rsid w:val="00B24A5C"/>
    <w:rsid w:val="00B30022"/>
    <w:rsid w:val="00B30B7E"/>
    <w:rsid w:val="00B43E11"/>
    <w:rsid w:val="00B878F0"/>
    <w:rsid w:val="00B95373"/>
    <w:rsid w:val="00BB2A98"/>
    <w:rsid w:val="00BC120A"/>
    <w:rsid w:val="00BC3625"/>
    <w:rsid w:val="00BE27F3"/>
    <w:rsid w:val="00BF59B6"/>
    <w:rsid w:val="00C03254"/>
    <w:rsid w:val="00C07ADA"/>
    <w:rsid w:val="00C123CA"/>
    <w:rsid w:val="00C15576"/>
    <w:rsid w:val="00C21F2F"/>
    <w:rsid w:val="00C369FD"/>
    <w:rsid w:val="00C44994"/>
    <w:rsid w:val="00C47D1C"/>
    <w:rsid w:val="00C522C9"/>
    <w:rsid w:val="00C64F0D"/>
    <w:rsid w:val="00C66D6D"/>
    <w:rsid w:val="00C73C30"/>
    <w:rsid w:val="00C755AB"/>
    <w:rsid w:val="00C81180"/>
    <w:rsid w:val="00C81790"/>
    <w:rsid w:val="00C91305"/>
    <w:rsid w:val="00CB1B40"/>
    <w:rsid w:val="00CC3F76"/>
    <w:rsid w:val="00CF2107"/>
    <w:rsid w:val="00D053BC"/>
    <w:rsid w:val="00D074F1"/>
    <w:rsid w:val="00D14D39"/>
    <w:rsid w:val="00D31CD2"/>
    <w:rsid w:val="00D43125"/>
    <w:rsid w:val="00D57B9C"/>
    <w:rsid w:val="00D65E39"/>
    <w:rsid w:val="00D66A3A"/>
    <w:rsid w:val="00D7667F"/>
    <w:rsid w:val="00D7725C"/>
    <w:rsid w:val="00DA2BF7"/>
    <w:rsid w:val="00DA58D7"/>
    <w:rsid w:val="00DB0D03"/>
    <w:rsid w:val="00DB0DEF"/>
    <w:rsid w:val="00DB575D"/>
    <w:rsid w:val="00DE4EC9"/>
    <w:rsid w:val="00DF198B"/>
    <w:rsid w:val="00E04AB4"/>
    <w:rsid w:val="00E04EA3"/>
    <w:rsid w:val="00E13008"/>
    <w:rsid w:val="00E15948"/>
    <w:rsid w:val="00E17049"/>
    <w:rsid w:val="00E23C17"/>
    <w:rsid w:val="00E2485C"/>
    <w:rsid w:val="00E33855"/>
    <w:rsid w:val="00E42C29"/>
    <w:rsid w:val="00E45039"/>
    <w:rsid w:val="00E5255E"/>
    <w:rsid w:val="00E624A1"/>
    <w:rsid w:val="00E74B29"/>
    <w:rsid w:val="00E95F03"/>
    <w:rsid w:val="00EA19C1"/>
    <w:rsid w:val="00EB6C44"/>
    <w:rsid w:val="00EC2CBE"/>
    <w:rsid w:val="00EC50D5"/>
    <w:rsid w:val="00F033EC"/>
    <w:rsid w:val="00F34DA5"/>
    <w:rsid w:val="00F37CF0"/>
    <w:rsid w:val="00F40D6A"/>
    <w:rsid w:val="00F50791"/>
    <w:rsid w:val="00F572D7"/>
    <w:rsid w:val="00F666D5"/>
    <w:rsid w:val="00F6782F"/>
    <w:rsid w:val="00F67B5E"/>
    <w:rsid w:val="00F921AB"/>
    <w:rsid w:val="00FB2F1A"/>
    <w:rsid w:val="00FB5EBD"/>
    <w:rsid w:val="00FD645C"/>
    <w:rsid w:val="0556FD70"/>
    <w:rsid w:val="0D2AB8B3"/>
    <w:rsid w:val="150D1DB7"/>
    <w:rsid w:val="2AB12ADA"/>
    <w:rsid w:val="3215CF10"/>
    <w:rsid w:val="38D65C2D"/>
    <w:rsid w:val="3FC53A30"/>
    <w:rsid w:val="43E75210"/>
    <w:rsid w:val="45FD3A39"/>
    <w:rsid w:val="463E3955"/>
    <w:rsid w:val="488A04AA"/>
    <w:rsid w:val="4A25D50B"/>
    <w:rsid w:val="5091F5DF"/>
    <w:rsid w:val="5FDC16A5"/>
    <w:rsid w:val="63175037"/>
    <w:rsid w:val="64BD75B1"/>
    <w:rsid w:val="677E5F06"/>
    <w:rsid w:val="68061813"/>
    <w:rsid w:val="7C6AAA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58B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50BA8"/>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Caption">
    <w:name w:val="caption"/>
    <w:basedOn w:val="Normal"/>
    <w:next w:val="Normal"/>
    <w:uiPriority w:val="35"/>
    <w:semiHidden/>
    <w:qFormat/>
    <w:rsid w:val="00B878F0"/>
    <w:pPr>
      <w:spacing w:after="200"/>
    </w:pPr>
    <w:rPr>
      <w:i/>
      <w:iCs/>
      <w:color w:val="5E5E5E" w:themeColor="text2"/>
      <w:sz w:val="18"/>
      <w:szCs w:val="18"/>
    </w:rPr>
  </w:style>
  <w:style w:type="paragraph" w:styleId="ListParagraph">
    <w:name w:val="List Paragraph"/>
    <w:basedOn w:val="Normal"/>
    <w:uiPriority w:val="34"/>
    <w:qFormat/>
    <w:rsid w:val="00323A5E"/>
    <w:pPr>
      <w:ind w:left="720"/>
      <w:contextualSpacing/>
    </w:pPr>
  </w:style>
  <w:style w:type="paragraph" w:styleId="Revision">
    <w:name w:val="Revision"/>
    <w:hidden/>
    <w:uiPriority w:val="99"/>
    <w:semiHidden/>
    <w:rsid w:val="00940D8D"/>
  </w:style>
  <w:style w:type="character" w:styleId="Hyperlink">
    <w:name w:val="Hyperlink"/>
    <w:basedOn w:val="DefaultParagraphFont"/>
    <w:uiPriority w:val="99"/>
    <w:semiHidden/>
    <w:rsid w:val="00211EB5"/>
    <w:rPr>
      <w:color w:val="0000FF" w:themeColor="hyperlink"/>
      <w:u w:val="single"/>
    </w:rPr>
  </w:style>
  <w:style w:type="character" w:styleId="UnresolvedMention">
    <w:name w:val="Unresolved Mention"/>
    <w:basedOn w:val="DefaultParagraphFont"/>
    <w:uiPriority w:val="99"/>
    <w:semiHidden/>
    <w:unhideWhenUsed/>
    <w:rsid w:val="00211EB5"/>
    <w:rPr>
      <w:color w:val="605E5C"/>
      <w:shd w:val="clear" w:color="auto" w:fill="E1DFDD"/>
    </w:rPr>
  </w:style>
  <w:style w:type="character" w:customStyle="1" w:styleId="ejxngd">
    <w:name w:val="ejxngd"/>
    <w:basedOn w:val="DefaultParagraphFont"/>
    <w:rsid w:val="00711BD9"/>
  </w:style>
  <w:style w:type="character" w:customStyle="1" w:styleId="mathjax-selectable">
    <w:name w:val="mathjax-selectable"/>
    <w:basedOn w:val="DefaultParagraphFont"/>
    <w:rsid w:val="008B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5172">
      <w:bodyDiv w:val="1"/>
      <w:marLeft w:val="0"/>
      <w:marRight w:val="0"/>
      <w:marTop w:val="0"/>
      <w:marBottom w:val="0"/>
      <w:divBdr>
        <w:top w:val="none" w:sz="0" w:space="0" w:color="auto"/>
        <w:left w:val="none" w:sz="0" w:space="0" w:color="auto"/>
        <w:bottom w:val="none" w:sz="0" w:space="0" w:color="auto"/>
        <w:right w:val="none" w:sz="0" w:space="0" w:color="auto"/>
      </w:divBdr>
      <w:divsChild>
        <w:div w:id="1080560101">
          <w:marLeft w:val="0"/>
          <w:marRight w:val="0"/>
          <w:marTop w:val="0"/>
          <w:marBottom w:val="0"/>
          <w:divBdr>
            <w:top w:val="none" w:sz="0" w:space="0" w:color="auto"/>
            <w:left w:val="none" w:sz="0" w:space="0" w:color="auto"/>
            <w:bottom w:val="none" w:sz="0" w:space="0" w:color="auto"/>
            <w:right w:val="none" w:sz="0" w:space="0" w:color="auto"/>
          </w:divBdr>
          <w:divsChild>
            <w:div w:id="1558933543">
              <w:marLeft w:val="0"/>
              <w:marRight w:val="0"/>
              <w:marTop w:val="0"/>
              <w:marBottom w:val="0"/>
              <w:divBdr>
                <w:top w:val="none" w:sz="0" w:space="0" w:color="auto"/>
                <w:left w:val="none" w:sz="0" w:space="0" w:color="auto"/>
                <w:bottom w:val="none" w:sz="0" w:space="0" w:color="auto"/>
                <w:right w:val="none" w:sz="0" w:space="0" w:color="auto"/>
              </w:divBdr>
              <w:divsChild>
                <w:div w:id="673192907">
                  <w:marLeft w:val="0"/>
                  <w:marRight w:val="0"/>
                  <w:marTop w:val="0"/>
                  <w:marBottom w:val="0"/>
                  <w:divBdr>
                    <w:top w:val="none" w:sz="0" w:space="0" w:color="auto"/>
                    <w:left w:val="none" w:sz="0" w:space="0" w:color="auto"/>
                    <w:bottom w:val="none" w:sz="0" w:space="0" w:color="auto"/>
                    <w:right w:val="none" w:sz="0" w:space="0" w:color="auto"/>
                  </w:divBdr>
                  <w:divsChild>
                    <w:div w:id="1111313718">
                      <w:marLeft w:val="0"/>
                      <w:marRight w:val="0"/>
                      <w:marTop w:val="0"/>
                      <w:marBottom w:val="0"/>
                      <w:divBdr>
                        <w:top w:val="none" w:sz="0" w:space="0" w:color="auto"/>
                        <w:left w:val="none" w:sz="0" w:space="0" w:color="auto"/>
                        <w:bottom w:val="none" w:sz="0" w:space="0" w:color="auto"/>
                        <w:right w:val="none" w:sz="0" w:space="0" w:color="auto"/>
                      </w:divBdr>
                      <w:divsChild>
                        <w:div w:id="1283608179">
                          <w:marLeft w:val="0"/>
                          <w:marRight w:val="0"/>
                          <w:marTop w:val="0"/>
                          <w:marBottom w:val="300"/>
                          <w:divBdr>
                            <w:top w:val="none" w:sz="0" w:space="0" w:color="auto"/>
                            <w:left w:val="none" w:sz="0" w:space="0" w:color="auto"/>
                            <w:bottom w:val="none" w:sz="0" w:space="0" w:color="auto"/>
                            <w:right w:val="none" w:sz="0" w:space="0" w:color="auto"/>
                          </w:divBdr>
                          <w:divsChild>
                            <w:div w:id="713045925">
                              <w:marLeft w:val="0"/>
                              <w:marRight w:val="0"/>
                              <w:marTop w:val="0"/>
                              <w:marBottom w:val="0"/>
                              <w:divBdr>
                                <w:top w:val="none" w:sz="0" w:space="0" w:color="auto"/>
                                <w:left w:val="none" w:sz="0" w:space="0" w:color="auto"/>
                                <w:bottom w:val="none" w:sz="0" w:space="0" w:color="auto"/>
                                <w:right w:val="none" w:sz="0" w:space="0" w:color="auto"/>
                              </w:divBdr>
                              <w:divsChild>
                                <w:div w:id="2085256322">
                                  <w:marLeft w:val="0"/>
                                  <w:marRight w:val="0"/>
                                  <w:marTop w:val="0"/>
                                  <w:marBottom w:val="0"/>
                                  <w:divBdr>
                                    <w:top w:val="none" w:sz="0" w:space="0" w:color="auto"/>
                                    <w:left w:val="none" w:sz="0" w:space="0" w:color="auto"/>
                                    <w:bottom w:val="none" w:sz="0" w:space="0" w:color="auto"/>
                                    <w:right w:val="none" w:sz="0" w:space="0" w:color="auto"/>
                                  </w:divBdr>
                                  <w:divsChild>
                                    <w:div w:id="1957175191">
                                      <w:marLeft w:val="0"/>
                                      <w:marRight w:val="0"/>
                                      <w:marTop w:val="0"/>
                                      <w:marBottom w:val="0"/>
                                      <w:divBdr>
                                        <w:top w:val="none" w:sz="0" w:space="0" w:color="auto"/>
                                        <w:left w:val="none" w:sz="0" w:space="0" w:color="auto"/>
                                        <w:bottom w:val="none" w:sz="0" w:space="0" w:color="auto"/>
                                        <w:right w:val="none" w:sz="0" w:space="0" w:color="auto"/>
                                      </w:divBdr>
                                      <w:divsChild>
                                        <w:div w:id="428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calcofi.org/data/oceanographic-data/bottle-databas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ep\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79B05B492C4DE08FF4602697E8641D"/>
        <w:category>
          <w:name w:val="General"/>
          <w:gallery w:val="placeholder"/>
        </w:category>
        <w:types>
          <w:type w:val="bbPlcHdr"/>
        </w:types>
        <w:behaviors>
          <w:behavior w:val="content"/>
        </w:behaviors>
        <w:guid w:val="{98F6DB76-2C20-4B29-ADC7-A885A75E499C}"/>
      </w:docPartPr>
      <w:docPartBody>
        <w:p w:rsidR="00592277" w:rsidRDefault="00A40B35">
          <w:pPr>
            <w:pStyle w:val="9F79B05B492C4DE08FF4602697E8641D"/>
          </w:pPr>
          <w:r w:rsidRPr="00DF198B">
            <w:t>—</w:t>
          </w:r>
        </w:p>
      </w:docPartBody>
    </w:docPart>
    <w:docPart>
      <w:docPartPr>
        <w:name w:val="BE237A77A7184C9587E159ABFA6B0B77"/>
        <w:category>
          <w:name w:val="General"/>
          <w:gallery w:val="placeholder"/>
        </w:category>
        <w:types>
          <w:type w:val="bbPlcHdr"/>
        </w:types>
        <w:behaviors>
          <w:behavior w:val="content"/>
        </w:behaviors>
        <w:guid w:val="{D1C73E3F-98B8-4AB8-B345-1FD35A41E45F}"/>
      </w:docPartPr>
      <w:docPartBody>
        <w:p w:rsidR="00592277" w:rsidRDefault="00A40B35">
          <w:pPr>
            <w:pStyle w:val="BE237A77A7184C9587E159ABFA6B0B77"/>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35"/>
    <w:rsid w:val="000E3B6F"/>
    <w:rsid w:val="001A1011"/>
    <w:rsid w:val="001C1D87"/>
    <w:rsid w:val="002F6833"/>
    <w:rsid w:val="004206FE"/>
    <w:rsid w:val="0056153A"/>
    <w:rsid w:val="00592277"/>
    <w:rsid w:val="0063393D"/>
    <w:rsid w:val="006736E7"/>
    <w:rsid w:val="00761C91"/>
    <w:rsid w:val="007E233D"/>
    <w:rsid w:val="00852A17"/>
    <w:rsid w:val="00875ACA"/>
    <w:rsid w:val="008E740D"/>
    <w:rsid w:val="009D7C7D"/>
    <w:rsid w:val="00A316E9"/>
    <w:rsid w:val="00A40B35"/>
    <w:rsid w:val="00B96507"/>
    <w:rsid w:val="00C67876"/>
    <w:rsid w:val="00CA5FCE"/>
    <w:rsid w:val="00D57B9C"/>
    <w:rsid w:val="00DC71CF"/>
    <w:rsid w:val="00DD1D0F"/>
    <w:rsid w:val="00FF63A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9B05B492C4DE08FF4602697E8641D">
    <w:name w:val="9F79B05B492C4DE08FF4602697E8641D"/>
  </w:style>
  <w:style w:type="paragraph" w:customStyle="1" w:styleId="BE237A77A7184C9587E159ABFA6B0B77">
    <w:name w:val="BE237A77A7184C9587E159ABFA6B0B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776325-341f-4138-bf9f-cef7d0a806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97D2CE503476408B8B623F630D1FF2" ma:contentTypeVersion="14" ma:contentTypeDescription="Create a new document." ma:contentTypeScope="" ma:versionID="4b42f60916d99d5ad251ac7c0452856a">
  <xsd:schema xmlns:xsd="http://www.w3.org/2001/XMLSchema" xmlns:xs="http://www.w3.org/2001/XMLSchema" xmlns:p="http://schemas.microsoft.com/office/2006/metadata/properties" xmlns:ns3="82776325-341f-4138-bf9f-cef7d0a806ef" xmlns:ns4="f0997bcb-d922-4da2-bbb8-be969c39fd43" targetNamespace="http://schemas.microsoft.com/office/2006/metadata/properties" ma:root="true" ma:fieldsID="c88b85ac106aa421a6034b9478075563" ns3:_="" ns4:_="">
    <xsd:import namespace="82776325-341f-4138-bf9f-cef7d0a806ef"/>
    <xsd:import namespace="f0997bcb-d922-4da2-bbb8-be969c39fd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76325-341f-4138-bf9f-cef7d0a80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997bcb-d922-4da2-bbb8-be969c39fd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82776325-341f-4138-bf9f-cef7d0a806ef"/>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B895B18B-6303-4A57-95BF-E762A6264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76325-341f-4138-bf9f-cef7d0a806ef"/>
    <ds:schemaRef ds:uri="f0997bcb-d922-4da2-bbb8-be969c39f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16</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Links>
    <vt:vector size="6" baseType="variant">
      <vt:variant>
        <vt:i4>6</vt:i4>
      </vt:variant>
      <vt:variant>
        <vt:i4>3</vt:i4>
      </vt:variant>
      <vt:variant>
        <vt:i4>0</vt:i4>
      </vt:variant>
      <vt:variant>
        <vt:i4>5</vt:i4>
      </vt:variant>
      <vt:variant>
        <vt:lpwstr>https://calcofi.org/data/oceanographic-data/bottle-database/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2024-04-05T08:49:00Z</dcterms:created>
  <dcterms:modified xsi:type="dcterms:W3CDTF">2024-04-05T08:49:00Z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0x0101005697D2CE503476408B8B623F630D1FF2</vt:lpwstr>
  </property>
  <property fmtid="{D5CDD505-2E9C-101B-9397-08002B2CF9AE}" pid="3" name="_DocHome">
    <vt:i4>-1325622110</vt:i4>
  </property>
</Properties>
</file>